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6554C" w14:textId="77777777" w:rsidR="00DA2EE9" w:rsidRPr="00DB3105" w:rsidRDefault="00DA2EE9" w:rsidP="0049013C">
      <w:pPr>
        <w:rPr>
          <w:b/>
          <w:lang w:val="bg-BG"/>
        </w:rPr>
      </w:pPr>
      <w:r w:rsidRPr="00DB3105">
        <w:rPr>
          <w:b/>
          <w:lang w:val="bg-BG"/>
        </w:rPr>
        <w:t>Да се обмисли издаването на поредица статии</w:t>
      </w:r>
    </w:p>
    <w:p w14:paraId="7263379F" w14:textId="77777777" w:rsidR="00DA2EE9" w:rsidRPr="00DB3105" w:rsidRDefault="00DA2EE9" w:rsidP="00DA2EE9">
      <w:pPr>
        <w:pStyle w:val="ListParagraph"/>
        <w:numPr>
          <w:ilvl w:val="0"/>
          <w:numId w:val="8"/>
        </w:numPr>
        <w:rPr>
          <w:lang w:val="bg-BG"/>
        </w:rPr>
      </w:pPr>
      <w:r w:rsidRPr="00DB3105">
        <w:rPr>
          <w:lang w:val="bg-BG"/>
        </w:rPr>
        <w:t>Статия за кодогенерация не една списъчна обработка (клас) без разклонения.</w:t>
      </w:r>
    </w:p>
    <w:p w14:paraId="6359C812" w14:textId="77777777" w:rsidR="00DA2EE9" w:rsidRPr="00DB3105" w:rsidRDefault="00DA2EE9" w:rsidP="00DA2EE9">
      <w:pPr>
        <w:pStyle w:val="ListParagraph"/>
        <w:numPr>
          <w:ilvl w:val="0"/>
          <w:numId w:val="8"/>
        </w:numPr>
        <w:rPr>
          <w:lang w:val="bg-BG"/>
        </w:rPr>
      </w:pPr>
      <w:r w:rsidRPr="00DB3105">
        <w:rPr>
          <w:lang w:val="bg-BG"/>
        </w:rPr>
        <w:t>Статия за кодогенерация на списъчни обработки с разклонения – реализирани на предходното описание но разклонения описани посредством с автоматен граф.</w:t>
      </w:r>
    </w:p>
    <w:p w14:paraId="065D3761" w14:textId="77777777" w:rsidR="00DA2EE9" w:rsidRPr="00DB3105" w:rsidRDefault="00DA2EE9" w:rsidP="00DA2EE9">
      <w:pPr>
        <w:pStyle w:val="ListParagraph"/>
        <w:numPr>
          <w:ilvl w:val="0"/>
          <w:numId w:val="8"/>
        </w:numPr>
        <w:rPr>
          <w:lang w:val="bg-BG"/>
        </w:rPr>
      </w:pPr>
      <w:r w:rsidRPr="00DB3105">
        <w:rPr>
          <w:lang w:val="bg-BG"/>
        </w:rPr>
        <w:t xml:space="preserve">Статия за </w:t>
      </w:r>
      <w:r w:rsidR="00CC430A" w:rsidRPr="00DB3105">
        <w:rPr>
          <w:lang w:val="bg-BG"/>
        </w:rPr>
        <w:t>реализация на точка 1. (ако решим да разпространяваме ноу хауто)</w:t>
      </w:r>
    </w:p>
    <w:p w14:paraId="412239BD" w14:textId="77777777" w:rsidR="00CC430A" w:rsidRPr="00DB3105" w:rsidRDefault="00CC430A" w:rsidP="00DA2EE9">
      <w:pPr>
        <w:pStyle w:val="ListParagraph"/>
        <w:numPr>
          <w:ilvl w:val="0"/>
          <w:numId w:val="8"/>
        </w:numPr>
        <w:rPr>
          <w:lang w:val="bg-BG"/>
        </w:rPr>
      </w:pPr>
      <w:r w:rsidRPr="00DB3105">
        <w:rPr>
          <w:lang w:val="bg-BG"/>
        </w:rPr>
        <w:t>Статия за реализация на точка 2.</w:t>
      </w:r>
    </w:p>
    <w:p w14:paraId="590DD5A9" w14:textId="77777777" w:rsidR="00CC430A" w:rsidRPr="00DB3105" w:rsidRDefault="00CC430A" w:rsidP="00DA2EE9">
      <w:pPr>
        <w:pStyle w:val="ListParagraph"/>
        <w:numPr>
          <w:ilvl w:val="0"/>
          <w:numId w:val="8"/>
        </w:numPr>
        <w:rPr>
          <w:lang w:val="bg-BG"/>
        </w:rPr>
      </w:pPr>
      <w:r w:rsidRPr="00DB3105">
        <w:rPr>
          <w:lang w:val="bg-BG"/>
        </w:rPr>
        <w:t>Статия за генерация на потребителски интерфейси, интегрирана с точка 2.</w:t>
      </w:r>
    </w:p>
    <w:p w14:paraId="02CA919C" w14:textId="77777777" w:rsidR="00CC430A" w:rsidRPr="00DB3105" w:rsidRDefault="00CC430A" w:rsidP="00DA2EE9">
      <w:pPr>
        <w:pStyle w:val="ListParagraph"/>
        <w:numPr>
          <w:ilvl w:val="0"/>
          <w:numId w:val="8"/>
        </w:numPr>
        <w:rPr>
          <w:lang w:val="bg-BG"/>
        </w:rPr>
      </w:pPr>
      <w:r w:rsidRPr="00DB3105">
        <w:rPr>
          <w:lang w:val="bg-BG"/>
        </w:rPr>
        <w:t>Статия за генерация на уеб услуги интегрирана с точка 2.</w:t>
      </w:r>
    </w:p>
    <w:p w14:paraId="3040BFA6" w14:textId="77777777" w:rsidR="00CC430A" w:rsidRPr="00DB3105" w:rsidRDefault="00CC430A" w:rsidP="00DA2EE9">
      <w:pPr>
        <w:pStyle w:val="ListParagraph"/>
        <w:numPr>
          <w:ilvl w:val="0"/>
          <w:numId w:val="8"/>
        </w:numPr>
        <w:rPr>
          <w:lang w:val="bg-BG"/>
        </w:rPr>
      </w:pPr>
      <w:r w:rsidRPr="00DB3105">
        <w:rPr>
          <w:lang w:val="bg-BG"/>
        </w:rPr>
        <w:t>Статия за генерация на навигационно дърво и управление на права на потребителите, интегрирана с точка 2 и 6.</w:t>
      </w:r>
    </w:p>
    <w:p w14:paraId="3F052311" w14:textId="77777777" w:rsidR="00224430" w:rsidRPr="00DB3105" w:rsidRDefault="00224430" w:rsidP="0049013C">
      <w:pPr>
        <w:rPr>
          <w:b/>
          <w:lang w:val="bg-BG"/>
        </w:rPr>
      </w:pPr>
      <w:r w:rsidRPr="00DB3105">
        <w:rPr>
          <w:b/>
          <w:lang w:val="bg-BG"/>
        </w:rPr>
        <w:t>Увод</w:t>
      </w:r>
    </w:p>
    <w:p w14:paraId="431F12E6" w14:textId="77777777" w:rsidR="0049013C" w:rsidRPr="00DB3105" w:rsidRDefault="0049013C" w:rsidP="0049013C">
      <w:pPr>
        <w:rPr>
          <w:lang w:val="bg-BG"/>
        </w:rPr>
      </w:pPr>
      <w:r w:rsidRPr="00DB3105">
        <w:rPr>
          <w:lang w:val="bg-BG"/>
        </w:rPr>
        <w:t>ООП позволява да се правят описания на обектите, при които поведението на обектите не е заложено в самите обекти</w:t>
      </w:r>
      <w:r w:rsidR="00D869E7">
        <w:rPr>
          <w:lang w:val="bg-BG"/>
        </w:rPr>
        <w:t>,</w:t>
      </w:r>
      <w:r w:rsidRPr="00DB3105">
        <w:rPr>
          <w:lang w:val="bg-BG"/>
        </w:rPr>
        <w:t xml:space="preserve"> а е заложено в интерфейс</w:t>
      </w:r>
      <w:r w:rsidR="00E32AA5" w:rsidRPr="00DB3105">
        <w:rPr>
          <w:lang w:val="bg-BG"/>
        </w:rPr>
        <w:t>и</w:t>
      </w:r>
      <w:r w:rsidRPr="00DB3105">
        <w:rPr>
          <w:lang w:val="bg-BG"/>
        </w:rPr>
        <w:t>те, които тези обекти имплементират. Имплементацията на тези интерфейси може да бъде извършена автоматизирано, когато интерфейса е достатъчно добре описан като поведение, достатъчно гранулиран (прост) и описан като шаблон. При подаване на метаданните на обекта в кодогенератора на интерфейса е възможно постигането на пълна автоматизация на програмирането на обектен език. За целите на реализацията е избрана .net платформата на Microsoft с език C#, тъй като това е езика който в най-голяма степен съответства на идеята за унаследяване на поведение на обекти посредством интерфейси, както и единствения от широко разпространените обектни езици, който не позволява полиморфизъм.</w:t>
      </w:r>
    </w:p>
    <w:p w14:paraId="1A24E596" w14:textId="77777777" w:rsidR="00E32AA5" w:rsidRPr="00DB3105" w:rsidRDefault="0049013C">
      <w:pPr>
        <w:rPr>
          <w:lang w:val="bg-BG"/>
        </w:rPr>
      </w:pPr>
      <w:r w:rsidRPr="00DB3105">
        <w:rPr>
          <w:lang w:val="bg-BG"/>
        </w:rPr>
        <w:t xml:space="preserve">В тази </w:t>
      </w:r>
      <w:r w:rsidR="00224430" w:rsidRPr="00B503A9">
        <w:rPr>
          <w:lang w:val="bg-BG"/>
        </w:rPr>
        <w:t>статия</w:t>
      </w:r>
      <w:r w:rsidRPr="00DB3105">
        <w:rPr>
          <w:lang w:val="bg-BG"/>
        </w:rPr>
        <w:t xml:space="preserve"> ще бъде описан к</w:t>
      </w:r>
      <w:r w:rsidR="007B6393" w:rsidRPr="00DB3105">
        <w:rPr>
          <w:lang w:val="bg-BG"/>
        </w:rPr>
        <w:t>одогенератор на .нет на базата на</w:t>
      </w:r>
      <w:r w:rsidR="00985BEF" w:rsidRPr="00DB3105">
        <w:rPr>
          <w:lang w:val="bg-BG"/>
        </w:rPr>
        <w:t xml:space="preserve"> </w:t>
      </w:r>
      <w:r w:rsidR="007B6393" w:rsidRPr="00DB3105">
        <w:rPr>
          <w:lang w:val="bg-BG"/>
        </w:rPr>
        <w:t>подготвени шаблони</w:t>
      </w:r>
      <w:r w:rsidR="00985BEF" w:rsidRPr="00DB3105">
        <w:rPr>
          <w:lang w:val="bg-BG"/>
        </w:rPr>
        <w:t xml:space="preserve"> на </w:t>
      </w:r>
      <w:r w:rsidRPr="00DB3105">
        <w:rPr>
          <w:lang w:val="bg-BG"/>
        </w:rPr>
        <w:t>интерфейси</w:t>
      </w:r>
      <w:r w:rsidR="00985BEF" w:rsidRPr="00DB3105">
        <w:rPr>
          <w:lang w:val="bg-BG"/>
        </w:rPr>
        <w:t xml:space="preserve"> (методи) за обработка</w:t>
      </w:r>
      <w:r w:rsidR="007B6393" w:rsidRPr="00DB3105">
        <w:rPr>
          <w:lang w:val="bg-BG"/>
        </w:rPr>
        <w:t xml:space="preserve"> и описания на данните.</w:t>
      </w:r>
      <w:r w:rsidR="00985BEF" w:rsidRPr="00DB3105">
        <w:rPr>
          <w:lang w:val="bg-BG"/>
        </w:rPr>
        <w:t xml:space="preserve"> </w:t>
      </w:r>
    </w:p>
    <w:p w14:paraId="148871C7" w14:textId="77777777" w:rsidR="00E32AA5" w:rsidRPr="00DB3105" w:rsidRDefault="00E32AA5">
      <w:pPr>
        <w:rPr>
          <w:lang w:val="bg-BG"/>
        </w:rPr>
      </w:pPr>
      <w:r w:rsidRPr="00DB3105">
        <w:rPr>
          <w:lang w:val="bg-BG"/>
        </w:rPr>
        <w:t xml:space="preserve">Графичното описание на сигналния граф ще представлява </w:t>
      </w:r>
      <w:r w:rsidR="008116E1" w:rsidRPr="00DB3105">
        <w:rPr>
          <w:lang w:val="bg-BG"/>
        </w:rPr>
        <w:t>диаграма от правоъгълници (функционални модули) с набор от визуализирани входове и изходи (поименно) и връзки между тях, визуализирани със стрелки.</w:t>
      </w:r>
    </w:p>
    <w:p w14:paraId="5181A14E" w14:textId="77777777" w:rsidR="00E32AA5" w:rsidRPr="00DB3105" w:rsidRDefault="00E32AA5">
      <w:pPr>
        <w:rPr>
          <w:lang w:val="bg-BG"/>
        </w:rPr>
      </w:pPr>
      <w:r w:rsidRPr="00B503A9">
        <w:rPr>
          <w:lang w:val="bg-BG"/>
        </w:rPr>
        <w:t>Обектите ще се описват с мета-данни в XML формат, или директно с код.</w:t>
      </w:r>
      <w:r w:rsidR="00854AF1" w:rsidRPr="00DB3105">
        <w:rPr>
          <w:lang w:val="bg-BG"/>
        </w:rPr>
        <w:t xml:space="preserve"> </w:t>
      </w:r>
      <w:r w:rsidRPr="00DB3105">
        <w:rPr>
          <w:lang w:val="bg-BG"/>
        </w:rPr>
        <w:t xml:space="preserve">  </w:t>
      </w:r>
    </w:p>
    <w:p w14:paraId="75160825" w14:textId="77777777" w:rsidR="00224430" w:rsidRPr="00DB3105" w:rsidRDefault="00224430">
      <w:pPr>
        <w:rPr>
          <w:lang w:val="bg-BG"/>
        </w:rPr>
      </w:pPr>
      <w:r w:rsidRPr="00DB3105">
        <w:rPr>
          <w:lang w:val="bg-BG"/>
        </w:rPr>
        <w:t xml:space="preserve">Всяка инстанция на сигнален граф ще представлява клас, който се генерира автоматично на база на описанията на обектите с които този клас ще работи.  Обектите с които класа работи, ще бъдат неговите член-променливи, а на база на функционалните модули които го изграждат ще се генерира неговото поведение (методи). </w:t>
      </w:r>
      <w:r w:rsidR="00DB3105" w:rsidRPr="00DB3105">
        <w:rPr>
          <w:lang w:val="bg-BG"/>
        </w:rPr>
        <w:t>Предаването</w:t>
      </w:r>
      <w:r w:rsidRPr="00DB3105">
        <w:rPr>
          <w:lang w:val="bg-BG"/>
        </w:rPr>
        <w:t xml:space="preserve"> на данните между методите ще се определя от връзките в сигналния граф.</w:t>
      </w:r>
    </w:p>
    <w:p w14:paraId="69437956" w14:textId="77777777" w:rsidR="00E32AA5" w:rsidRPr="00DB3105" w:rsidRDefault="00E32AA5">
      <w:pPr>
        <w:rPr>
          <w:lang w:val="bg-BG"/>
        </w:rPr>
      </w:pPr>
      <w:r w:rsidRPr="00DB3105">
        <w:rPr>
          <w:lang w:val="bg-BG"/>
        </w:rPr>
        <w:t>Шаблоните на кода ще бъдат представени като функционални модули. Всеки функционален модул ще взаимодейства с останалите функционални модули като  разполага с набор от входове (динамично променящи стойността си по време на работа на системата), параметри (</w:t>
      </w:r>
      <w:r w:rsidR="008116E1" w:rsidRPr="00DB3105">
        <w:rPr>
          <w:lang w:val="bg-BG"/>
        </w:rPr>
        <w:t>входове с предварително зададена начална стойност</w:t>
      </w:r>
      <w:r w:rsidRPr="00DB3105">
        <w:rPr>
          <w:lang w:val="bg-BG"/>
        </w:rPr>
        <w:t>), вътрешни състояния и изходи.</w:t>
      </w:r>
    </w:p>
    <w:p w14:paraId="5C92C8DC" w14:textId="77777777" w:rsidR="00E32AA5" w:rsidRPr="00DB3105" w:rsidRDefault="00E32AA5">
      <w:pPr>
        <w:rPr>
          <w:lang w:val="bg-BG"/>
        </w:rPr>
      </w:pPr>
      <w:r w:rsidRPr="00DB3105">
        <w:rPr>
          <w:lang w:val="bg-BG"/>
        </w:rPr>
        <w:t>Всеки вход ще приема референция към обект от стойностен или референтен тип. За всеки вход ще може да се задава дали ще работи с копие от получените данни или ще има право да про</w:t>
      </w:r>
      <w:r w:rsidR="008116E1" w:rsidRPr="00DB3105">
        <w:rPr>
          <w:lang w:val="bg-BG"/>
        </w:rPr>
        <w:t xml:space="preserve">меня оригиналните входни данни.  Всеки вход ще има маркер за нуждата от активация. Активация на </w:t>
      </w:r>
      <w:r w:rsidR="008116E1" w:rsidRPr="00DB3105">
        <w:rPr>
          <w:lang w:val="bg-BG"/>
        </w:rPr>
        <w:lastRenderedPageBreak/>
        <w:t>входа се получава тогава, когато на входа са постъпили валидни данни и предхождащ го блок от сигналния граф е изпълнен успешно в рамките на текущото обхождане на графа. Повече по тази тема в секцията обхождане на графа.</w:t>
      </w:r>
    </w:p>
    <w:p w14:paraId="063079FD" w14:textId="77777777" w:rsidR="008116E1" w:rsidRPr="00DB3105" w:rsidRDefault="008116E1">
      <w:pPr>
        <w:rPr>
          <w:lang w:val="bg-BG"/>
        </w:rPr>
      </w:pPr>
      <w:r w:rsidRPr="00DB3105">
        <w:rPr>
          <w:lang w:val="bg-BG"/>
        </w:rPr>
        <w:t xml:space="preserve">Параметрите на функционалния модул ще бъдат </w:t>
      </w:r>
      <w:r w:rsidR="00F757A4" w:rsidRPr="00DB3105">
        <w:rPr>
          <w:lang w:val="bg-BG"/>
        </w:rPr>
        <w:t>задавани</w:t>
      </w:r>
      <w:r w:rsidRPr="00DB3105">
        <w:rPr>
          <w:lang w:val="bg-BG"/>
        </w:rPr>
        <w:t xml:space="preserve"> от програмиста по време на създаване на конфигурацията.</w:t>
      </w:r>
      <w:r w:rsidR="00F757A4" w:rsidRPr="00DB3105">
        <w:rPr>
          <w:lang w:val="bg-BG"/>
        </w:rPr>
        <w:t xml:space="preserve"> Техните начални стойности ще бъдат инициализирани по време на първоначално създаване на инстанцията на функционалния модул.  Те могат да бъдат променяни по време на работа на системата, като към тях бъдат свързани изходи на други функционални модули. Параметрите не носят маркер за активация.</w:t>
      </w:r>
    </w:p>
    <w:p w14:paraId="0CC49F21" w14:textId="77777777" w:rsidR="00224430" w:rsidRPr="00DB3105" w:rsidRDefault="00224430">
      <w:pPr>
        <w:rPr>
          <w:lang w:val="bg-BG"/>
        </w:rPr>
      </w:pPr>
      <w:r w:rsidRPr="00DB3105">
        <w:rPr>
          <w:lang w:val="bg-BG"/>
        </w:rPr>
        <w:t xml:space="preserve">Вътрешните променливи на всеки един функционален модул ще се създават, тогава, когато е необходимо конкретния функционален модул да има </w:t>
      </w:r>
      <w:r w:rsidR="00DB3105" w:rsidRPr="00DB3105">
        <w:rPr>
          <w:lang w:val="bg-BG"/>
        </w:rPr>
        <w:t>вътрешна</w:t>
      </w:r>
      <w:r w:rsidRPr="00DB3105">
        <w:rPr>
          <w:lang w:val="bg-BG"/>
        </w:rPr>
        <w:t xml:space="preserve"> памет за това, какво се е случвало при предишни изпълнявания </w:t>
      </w:r>
      <w:r w:rsidR="00DB3105" w:rsidRPr="00DB3105">
        <w:rPr>
          <w:lang w:val="bg-BG"/>
        </w:rPr>
        <w:t>на</w:t>
      </w:r>
      <w:r w:rsidRPr="00DB3105">
        <w:rPr>
          <w:lang w:val="bg-BG"/>
        </w:rPr>
        <w:t xml:space="preserve"> модула. Вътрешните състояния на модулите ще бъдат създавани като статични променливи в </w:t>
      </w:r>
      <w:r w:rsidR="00683A3C" w:rsidRPr="00DB3105">
        <w:rPr>
          <w:lang w:val="bg-BG"/>
        </w:rPr>
        <w:t>рамките на метода.</w:t>
      </w:r>
    </w:p>
    <w:p w14:paraId="6E195BA6" w14:textId="77777777" w:rsidR="0090681C" w:rsidRPr="00DB3105" w:rsidRDefault="00E32AA5">
      <w:pPr>
        <w:rPr>
          <w:lang w:val="bg-BG"/>
        </w:rPr>
      </w:pPr>
      <w:r w:rsidRPr="00DB3105">
        <w:rPr>
          <w:lang w:val="bg-BG"/>
        </w:rPr>
        <w:t>Входовете и изходите на функционалните модули ще са свързани с връзки визуализирани със стрелки.</w:t>
      </w:r>
    </w:p>
    <w:p w14:paraId="5DDDE504" w14:textId="77777777" w:rsidR="00C27C44" w:rsidRPr="00DB3105" w:rsidRDefault="00C27C44">
      <w:pPr>
        <w:rPr>
          <w:b/>
          <w:lang w:val="bg-BG"/>
        </w:rPr>
      </w:pPr>
      <w:r w:rsidRPr="00DB3105">
        <w:rPr>
          <w:b/>
          <w:lang w:val="bg-BG"/>
        </w:rPr>
        <w:t xml:space="preserve">Автоматични валидации и връзки между </w:t>
      </w:r>
      <w:r w:rsidR="00DB3105" w:rsidRPr="00DB3105">
        <w:rPr>
          <w:b/>
          <w:lang w:val="bg-BG"/>
        </w:rPr>
        <w:t>блоковете</w:t>
      </w:r>
    </w:p>
    <w:p w14:paraId="24A7B215" w14:textId="77777777" w:rsidR="00343A56" w:rsidRPr="00DB3105" w:rsidRDefault="00343A56">
      <w:pPr>
        <w:rPr>
          <w:lang w:val="bg-BG"/>
        </w:rPr>
      </w:pPr>
      <w:r w:rsidRPr="00DB3105">
        <w:rPr>
          <w:lang w:val="bg-BG"/>
        </w:rPr>
        <w:t xml:space="preserve">Входовете на всеки блок имат стандартно описание. Ако входовете са от стойностен тип, то при създаване на връзка се изисква да има съвпадение между типа на данните на </w:t>
      </w:r>
      <w:r w:rsidR="00DB3105" w:rsidRPr="00DB3105">
        <w:rPr>
          <w:lang w:val="bg-BG"/>
        </w:rPr>
        <w:t>свързваните</w:t>
      </w:r>
      <w:r w:rsidRPr="00DB3105">
        <w:rPr>
          <w:lang w:val="bg-BG"/>
        </w:rPr>
        <w:t xml:space="preserve"> вход и </w:t>
      </w:r>
      <w:r w:rsidR="003B33AC" w:rsidRPr="00DB3105">
        <w:rPr>
          <w:lang w:val="bg-BG"/>
        </w:rPr>
        <w:t>и</w:t>
      </w:r>
      <w:r w:rsidRPr="00DB3105">
        <w:rPr>
          <w:lang w:val="bg-BG"/>
        </w:rPr>
        <w:t>зход.</w:t>
      </w:r>
      <w:r w:rsidR="006014BF" w:rsidRPr="00DB3105">
        <w:rPr>
          <w:lang w:val="bg-BG"/>
        </w:rPr>
        <w:t xml:space="preserve"> Ако входа е от обектен тип той</w:t>
      </w:r>
      <w:r w:rsidR="0090681C" w:rsidRPr="00DB3105">
        <w:rPr>
          <w:lang w:val="bg-BG"/>
        </w:rPr>
        <w:t xml:space="preserve"> приема референция към обекта, а типа на обекта се определя по време на генерация на системата от </w:t>
      </w:r>
      <w:r w:rsidR="00DB3105" w:rsidRPr="00DB3105">
        <w:rPr>
          <w:lang w:val="bg-BG"/>
        </w:rPr>
        <w:t>получените</w:t>
      </w:r>
      <w:r w:rsidR="0090681C" w:rsidRPr="00DB3105">
        <w:rPr>
          <w:lang w:val="bg-BG"/>
        </w:rPr>
        <w:t xml:space="preserve"> мета-данни.</w:t>
      </w:r>
    </w:p>
    <w:p w14:paraId="50678B1F" w14:textId="77777777" w:rsidR="0090681C" w:rsidRPr="00DB3105" w:rsidRDefault="0090681C">
      <w:pPr>
        <w:rPr>
          <w:lang w:val="bg-BG"/>
        </w:rPr>
      </w:pPr>
      <w:r w:rsidRPr="00DB3105">
        <w:rPr>
          <w:lang w:val="bg-BG"/>
        </w:rPr>
        <w:t xml:space="preserve">Връзки между </w:t>
      </w:r>
      <w:r w:rsidR="00DB3105" w:rsidRPr="00DB3105">
        <w:rPr>
          <w:lang w:val="bg-BG"/>
        </w:rPr>
        <w:t>блоковете</w:t>
      </w:r>
      <w:r w:rsidRPr="00DB3105">
        <w:rPr>
          <w:lang w:val="bg-BG"/>
        </w:rPr>
        <w:t xml:space="preserve"> могат да се правят, като визуално връзките започват от изход на функционален модул и достигат до вход на друг или на същият </w:t>
      </w:r>
      <w:r w:rsidR="00DB3105" w:rsidRPr="00DB3105">
        <w:rPr>
          <w:lang w:val="bg-BG"/>
        </w:rPr>
        <w:t>функционален</w:t>
      </w:r>
      <w:r w:rsidRPr="00DB3105">
        <w:rPr>
          <w:lang w:val="bg-BG"/>
        </w:rPr>
        <w:t xml:space="preserve"> модул. Ако се изгради връзка от изход на функционален модул до вход на същият, то не се допуска този вход да получава активиращ маркер. </w:t>
      </w:r>
    </w:p>
    <w:p w14:paraId="2F5106A5" w14:textId="77777777" w:rsidR="0090681C" w:rsidRPr="00DB3105" w:rsidRDefault="00DA62B9">
      <w:pPr>
        <w:rPr>
          <w:b/>
          <w:lang w:val="bg-BG"/>
        </w:rPr>
      </w:pPr>
      <w:r w:rsidRPr="00DB3105">
        <w:rPr>
          <w:b/>
          <w:lang w:val="bg-BG"/>
        </w:rPr>
        <w:t xml:space="preserve">По отношение на </w:t>
      </w:r>
      <w:r w:rsidR="00D814F3" w:rsidRPr="00DB3105">
        <w:rPr>
          <w:b/>
          <w:lang w:val="bg-BG"/>
        </w:rPr>
        <w:t>разпространението на данните има два възможни подхода:</w:t>
      </w:r>
    </w:p>
    <w:p w14:paraId="5278AE60" w14:textId="77777777" w:rsidR="00D814F3" w:rsidRPr="00DB3105" w:rsidRDefault="00D814F3" w:rsidP="00D814F3">
      <w:pPr>
        <w:pStyle w:val="ListParagraph"/>
        <w:numPr>
          <w:ilvl w:val="0"/>
          <w:numId w:val="5"/>
        </w:numPr>
        <w:rPr>
          <w:lang w:val="bg-BG"/>
        </w:rPr>
      </w:pPr>
      <w:r w:rsidRPr="00DB3105">
        <w:rPr>
          <w:lang w:val="bg-BG"/>
        </w:rPr>
        <w:t>Връзка 1 към 1 (изход</w:t>
      </w:r>
      <w:r w:rsidR="0054787B">
        <w:rPr>
          <w:lang w:val="bg-BG"/>
        </w:rPr>
        <w:t xml:space="preserve"> към вход</w:t>
      </w:r>
      <w:r w:rsidR="00A13950" w:rsidRPr="00DB3105">
        <w:rPr>
          <w:lang w:val="bg-BG"/>
        </w:rPr>
        <w:t xml:space="preserve">). При такъв тип връзка не се създава нова инстанция на обекта, а се предава референция към оригиналния обект и </w:t>
      </w:r>
      <w:r w:rsidR="00DB3105">
        <w:rPr>
          <w:lang w:val="bg-BG"/>
        </w:rPr>
        <w:t>следващият</w:t>
      </w:r>
      <w:r w:rsidR="00A13950" w:rsidRPr="00DB3105">
        <w:rPr>
          <w:lang w:val="bg-BG"/>
        </w:rPr>
        <w:t xml:space="preserve"> функционален модул променя стойността на обекта.</w:t>
      </w:r>
      <w:r w:rsidR="008F3EE3" w:rsidRPr="00DB3105">
        <w:rPr>
          <w:lang w:val="bg-BG"/>
        </w:rPr>
        <w:t xml:space="preserve"> Допустимо е дори при връзка 1 към 1 входа на приемащият модул да бъде зададен като вход който копира данните за обекта, в този случай независимо че връзката е от тип 1 към 1 данните ще бъдат копирани и няма да се промени оригинално подаденият обект.</w:t>
      </w:r>
    </w:p>
    <w:p w14:paraId="7AC668D2" w14:textId="77777777" w:rsidR="00D814F3" w:rsidRPr="00DB3105" w:rsidRDefault="00D814F3" w:rsidP="00D814F3">
      <w:pPr>
        <w:pStyle w:val="ListParagraph"/>
        <w:numPr>
          <w:ilvl w:val="0"/>
          <w:numId w:val="5"/>
        </w:numPr>
        <w:rPr>
          <w:lang w:val="bg-BG"/>
        </w:rPr>
      </w:pPr>
      <w:r w:rsidRPr="00DB3105">
        <w:rPr>
          <w:lang w:val="bg-BG"/>
        </w:rPr>
        <w:t>Връзка 1 към много.</w:t>
      </w:r>
      <w:r w:rsidR="00A13950" w:rsidRPr="00DB3105">
        <w:rPr>
          <w:lang w:val="bg-BG"/>
        </w:rPr>
        <w:t xml:space="preserve"> При такъв тип връзка оригиналния обект остава непроменен, а се предават само копия от данните. </w:t>
      </w:r>
    </w:p>
    <w:p w14:paraId="28B0393A" w14:textId="77777777" w:rsidR="00A13950" w:rsidRPr="00DB3105" w:rsidRDefault="00A13950" w:rsidP="00D814F3">
      <w:pPr>
        <w:pStyle w:val="ListParagraph"/>
        <w:numPr>
          <w:ilvl w:val="0"/>
          <w:numId w:val="5"/>
        </w:numPr>
        <w:rPr>
          <w:lang w:val="bg-BG"/>
        </w:rPr>
      </w:pPr>
      <w:r w:rsidRPr="00DB3105">
        <w:rPr>
          <w:lang w:val="bg-BG"/>
        </w:rPr>
        <w:t xml:space="preserve">Връзки между различни графи – възможно е изход на функционален модул на изпълнен вече граф да бъде използван за инициализиране на параметричен вход на функционален модул от друг граф. </w:t>
      </w:r>
      <w:r w:rsidR="0054787B" w:rsidRPr="00B503A9">
        <w:t>(</w:t>
      </w:r>
      <w:r w:rsidR="0054787B">
        <w:rPr>
          <w:lang w:val="bg-BG"/>
        </w:rPr>
        <w:t xml:space="preserve">Да се опише обща концепция за наличие на множество графи и връзките между тях) </w:t>
      </w:r>
      <w:r w:rsidRPr="00DB3105">
        <w:rPr>
          <w:lang w:val="bg-BG"/>
        </w:rPr>
        <w:t>Необходимо е входа да е от параметричен тип, за да се гарантира инициализирането на данните на входа в случай че графа източник по някаква причина не е бил изпълнен.</w:t>
      </w:r>
    </w:p>
    <w:p w14:paraId="0B902025" w14:textId="77777777" w:rsidR="00A13950" w:rsidRPr="00DB3105" w:rsidRDefault="00A13950" w:rsidP="00D814F3">
      <w:pPr>
        <w:pStyle w:val="ListParagraph"/>
        <w:numPr>
          <w:ilvl w:val="0"/>
          <w:numId w:val="5"/>
        </w:numPr>
        <w:rPr>
          <w:lang w:val="bg-BG"/>
        </w:rPr>
      </w:pPr>
      <w:r w:rsidRPr="00DB3105">
        <w:rPr>
          <w:lang w:val="bg-BG"/>
        </w:rPr>
        <w:t>Не се допуска връзка на един вход с повече от един изход на друг модул.</w:t>
      </w:r>
    </w:p>
    <w:p w14:paraId="332DD627" w14:textId="77777777" w:rsidR="00DA2EE9" w:rsidRPr="00DB3105" w:rsidRDefault="00DA2EE9" w:rsidP="00DA2EE9">
      <w:pPr>
        <w:rPr>
          <w:b/>
          <w:lang w:val="bg-BG"/>
        </w:rPr>
      </w:pPr>
      <w:r w:rsidRPr="00DB3105">
        <w:rPr>
          <w:b/>
          <w:lang w:val="bg-BG"/>
        </w:rPr>
        <w:lastRenderedPageBreak/>
        <w:t>Всеки вход/изход има т.нар. мета-описание на данните:</w:t>
      </w:r>
    </w:p>
    <w:p w14:paraId="007D5E2E" w14:textId="42C45D92" w:rsidR="00DA2EE9" w:rsidRDefault="00DA2EE9" w:rsidP="00DA2EE9">
      <w:pPr>
        <w:rPr>
          <w:lang w:val="bg-BG"/>
        </w:rPr>
      </w:pPr>
      <w:r w:rsidRPr="00DB3105">
        <w:rPr>
          <w:lang w:val="bg-BG"/>
        </w:rPr>
        <w:t xml:space="preserve">Всеки вход ще има мета описание – стандартен обект който ще дава допълнителна информация за състоянието на данните които се пренасят по </w:t>
      </w:r>
      <w:r w:rsidR="00A40E83">
        <w:rPr>
          <w:lang w:val="bg-BG"/>
        </w:rPr>
        <w:t>съответния канал</w:t>
      </w:r>
      <w:r w:rsidRPr="00DB3105">
        <w:rPr>
          <w:lang w:val="bg-BG"/>
        </w:rPr>
        <w:t xml:space="preserve"> – валидност, времеви </w:t>
      </w:r>
      <w:r w:rsidR="00DB3105" w:rsidRPr="00DB3105">
        <w:rPr>
          <w:lang w:val="bg-BG"/>
        </w:rPr>
        <w:t>маркер</w:t>
      </w:r>
      <w:r w:rsidRPr="00DB3105">
        <w:rPr>
          <w:lang w:val="bg-BG"/>
        </w:rPr>
        <w:t xml:space="preserve"> на последна промяна и др. Такъв тип допълнения към данните може да съдържа информация за реализация на одит лог на работата на системата. Допустимо е и с цел повишаване на производителността на </w:t>
      </w:r>
      <w:r w:rsidR="00DB3105" w:rsidRPr="00DB3105">
        <w:rPr>
          <w:lang w:val="bg-BG"/>
        </w:rPr>
        <w:t>генерираната</w:t>
      </w:r>
      <w:r w:rsidRPr="00DB3105">
        <w:rPr>
          <w:lang w:val="bg-BG"/>
        </w:rPr>
        <w:t xml:space="preserve"> система разпространението на мета-данни да бъде изключено.</w:t>
      </w:r>
    </w:p>
    <w:p w14:paraId="6492AD2D" w14:textId="77777777" w:rsidR="00E901D2" w:rsidRPr="00BB6F38" w:rsidRDefault="00BB6F38" w:rsidP="00E901D2">
      <w:pPr>
        <w:rPr>
          <w:lang w:val="bg-BG"/>
        </w:rPr>
      </w:pPr>
      <w:r w:rsidRPr="00BB6F38">
        <w:rPr>
          <w:highlight w:val="yellow"/>
          <w:lang w:val="bg-BG"/>
        </w:rPr>
        <w:t>Тук да се опише точно какви ще бъдат метаданните, които ще вървят по всеки канал.</w:t>
      </w:r>
    </w:p>
    <w:p w14:paraId="6A0A8677" w14:textId="77777777" w:rsidR="00E9418B" w:rsidRPr="00DB3105" w:rsidRDefault="00E9418B">
      <w:pPr>
        <w:rPr>
          <w:b/>
          <w:lang w:val="bg-BG"/>
        </w:rPr>
      </w:pPr>
      <w:r w:rsidRPr="00DB3105">
        <w:rPr>
          <w:b/>
          <w:lang w:val="bg-BG"/>
        </w:rPr>
        <w:t>Валидност на сигналния граф</w:t>
      </w:r>
    </w:p>
    <w:p w14:paraId="30D576D9" w14:textId="77777777" w:rsidR="00E9418B" w:rsidRPr="00DB3105" w:rsidRDefault="00E9418B" w:rsidP="00A13950">
      <w:pPr>
        <w:rPr>
          <w:lang w:val="bg-BG"/>
        </w:rPr>
      </w:pPr>
      <w:r w:rsidRPr="00DB3105">
        <w:rPr>
          <w:lang w:val="bg-BG"/>
        </w:rPr>
        <w:t xml:space="preserve">Сигналния граф подлежи на предварителна проверка за валидност и изпълнимост. За да бъде валиден е необходимо да се направи обхождане на графа, като се проверява разпространението на активиращите маркери на функционалните модули. Всеки един функционален модул от графа трябва да може да бъде изпълнен, за да се </w:t>
      </w:r>
      <w:r w:rsidR="00DB3105" w:rsidRPr="00DB3105">
        <w:rPr>
          <w:lang w:val="bg-BG"/>
        </w:rPr>
        <w:t>счита</w:t>
      </w:r>
      <w:r w:rsidRPr="00DB3105">
        <w:rPr>
          <w:lang w:val="bg-BG"/>
        </w:rPr>
        <w:t xml:space="preserve"> графа за валиден.</w:t>
      </w:r>
      <w:r w:rsidR="00A13950" w:rsidRPr="00DB3105">
        <w:rPr>
          <w:lang w:val="bg-BG"/>
        </w:rPr>
        <w:t xml:space="preserve"> Всеки граф трябва да има поне по един функционален модул който няма активиращи входове. Графа се </w:t>
      </w:r>
      <w:r w:rsidR="00DB3105" w:rsidRPr="00DB3105">
        <w:rPr>
          <w:lang w:val="bg-BG"/>
        </w:rPr>
        <w:t>обхожда</w:t>
      </w:r>
      <w:r w:rsidR="00A13950" w:rsidRPr="00DB3105">
        <w:rPr>
          <w:lang w:val="bg-BG"/>
        </w:rPr>
        <w:t xml:space="preserve"> посредством следния алгоритъм:</w:t>
      </w:r>
    </w:p>
    <w:p w14:paraId="083D20BA" w14:textId="77777777" w:rsidR="00A13950" w:rsidRPr="00DB3105" w:rsidRDefault="00A13950" w:rsidP="00A13950">
      <w:pPr>
        <w:pStyle w:val="ListParagraph"/>
        <w:numPr>
          <w:ilvl w:val="0"/>
          <w:numId w:val="6"/>
        </w:numPr>
        <w:rPr>
          <w:lang w:val="bg-BG"/>
        </w:rPr>
      </w:pPr>
      <w:r w:rsidRPr="00DB3105">
        <w:rPr>
          <w:lang w:val="bg-BG"/>
        </w:rPr>
        <w:t xml:space="preserve">Намират се всички модули, които нямат нито един активиращ вход. Счита се че тези модули са предвидени за изпълнение при стартирането на изпълнението на графа. </w:t>
      </w:r>
    </w:p>
    <w:p w14:paraId="2C1D3465" w14:textId="77777777" w:rsidR="00A13950" w:rsidRPr="00DB3105" w:rsidRDefault="00A13950" w:rsidP="00A13950">
      <w:pPr>
        <w:pStyle w:val="ListParagraph"/>
        <w:numPr>
          <w:ilvl w:val="0"/>
          <w:numId w:val="6"/>
        </w:numPr>
        <w:rPr>
          <w:lang w:val="bg-BG"/>
        </w:rPr>
      </w:pPr>
      <w:r w:rsidRPr="00DB3105">
        <w:rPr>
          <w:lang w:val="bg-BG"/>
        </w:rPr>
        <w:t>Добавят се избраните модули в опашка предназначена за модулите които има готовност за изпълнение.</w:t>
      </w:r>
    </w:p>
    <w:p w14:paraId="776FE2B3" w14:textId="77777777" w:rsidR="00A13950" w:rsidRPr="00DB3105" w:rsidRDefault="00A13950" w:rsidP="00A13950">
      <w:pPr>
        <w:pStyle w:val="ListParagraph"/>
        <w:numPr>
          <w:ilvl w:val="0"/>
          <w:numId w:val="6"/>
        </w:numPr>
        <w:rPr>
          <w:lang w:val="bg-BG"/>
        </w:rPr>
      </w:pPr>
      <w:r w:rsidRPr="00DB3105">
        <w:rPr>
          <w:lang w:val="bg-BG"/>
        </w:rPr>
        <w:t>По реда в който са добавени в опашката всички модули се маркират като изпълнени. Изходите на изпълнените модули се маркират като инициализирани.</w:t>
      </w:r>
    </w:p>
    <w:p w14:paraId="1A58EF55" w14:textId="77777777" w:rsidR="00A13950" w:rsidRPr="00DB3105" w:rsidRDefault="00A13950" w:rsidP="00A13950">
      <w:pPr>
        <w:pStyle w:val="ListParagraph"/>
        <w:numPr>
          <w:ilvl w:val="0"/>
          <w:numId w:val="6"/>
        </w:numPr>
        <w:rPr>
          <w:lang w:val="bg-BG"/>
        </w:rPr>
      </w:pPr>
      <w:r w:rsidRPr="00DB3105">
        <w:rPr>
          <w:lang w:val="bg-BG"/>
        </w:rPr>
        <w:t>За всеки един вход на функционален модул който е свързан към вход който е бил инициализиран на предходната стъпка се включва активационния маркер.</w:t>
      </w:r>
    </w:p>
    <w:p w14:paraId="60E23E8F" w14:textId="77777777" w:rsidR="00A13950" w:rsidRPr="00DB3105" w:rsidRDefault="00A13950" w:rsidP="00A13950">
      <w:pPr>
        <w:pStyle w:val="ListParagraph"/>
        <w:numPr>
          <w:ilvl w:val="0"/>
          <w:numId w:val="6"/>
        </w:numPr>
        <w:rPr>
          <w:lang w:val="bg-BG"/>
        </w:rPr>
      </w:pPr>
      <w:r w:rsidRPr="00DB3105">
        <w:rPr>
          <w:lang w:val="bg-BG"/>
        </w:rPr>
        <w:t xml:space="preserve">Избират се всички модули които не са изпълнявани до сега и имат пълен комплект от активационни маркери на входовете си (всеки един вход маркиран като активиращ е получил активационен маркер). </w:t>
      </w:r>
    </w:p>
    <w:p w14:paraId="6286D401" w14:textId="77777777" w:rsidR="00224430" w:rsidRPr="00DB3105" w:rsidRDefault="00224430" w:rsidP="00A13950">
      <w:pPr>
        <w:pStyle w:val="ListParagraph"/>
        <w:numPr>
          <w:ilvl w:val="0"/>
          <w:numId w:val="6"/>
        </w:numPr>
        <w:rPr>
          <w:lang w:val="bg-BG"/>
        </w:rPr>
      </w:pPr>
      <w:r w:rsidRPr="00DB3105">
        <w:rPr>
          <w:lang w:val="bg-BG"/>
        </w:rPr>
        <w:t>Ако има модули, които са били избрани на предходната стъпка се преминава към стъпка 2.</w:t>
      </w:r>
    </w:p>
    <w:p w14:paraId="69802552" w14:textId="77777777" w:rsidR="00224430" w:rsidRPr="00DB3105" w:rsidRDefault="00224430" w:rsidP="00A13950">
      <w:pPr>
        <w:pStyle w:val="ListParagraph"/>
        <w:numPr>
          <w:ilvl w:val="0"/>
          <w:numId w:val="6"/>
        </w:numPr>
        <w:rPr>
          <w:lang w:val="bg-BG"/>
        </w:rPr>
      </w:pPr>
      <w:r w:rsidRPr="00DB3105">
        <w:rPr>
          <w:lang w:val="bg-BG"/>
        </w:rPr>
        <w:t>Ако няма такива модули се проверява дали всеки един модул от графа е бил изпълнен.</w:t>
      </w:r>
    </w:p>
    <w:p w14:paraId="74249766" w14:textId="77777777" w:rsidR="00224430" w:rsidRPr="00DB3105" w:rsidRDefault="00224430" w:rsidP="00A13950">
      <w:pPr>
        <w:pStyle w:val="ListParagraph"/>
        <w:numPr>
          <w:ilvl w:val="0"/>
          <w:numId w:val="6"/>
        </w:numPr>
        <w:rPr>
          <w:lang w:val="bg-BG"/>
        </w:rPr>
      </w:pPr>
      <w:r w:rsidRPr="00DB3105">
        <w:rPr>
          <w:lang w:val="bg-BG"/>
        </w:rPr>
        <w:t>Ако няма неизпълнени модули значи графа е изпълним и може да се премине към кодогенерация.</w:t>
      </w:r>
    </w:p>
    <w:p w14:paraId="3AD11160" w14:textId="77777777" w:rsidR="00224430" w:rsidRPr="00DB3105" w:rsidRDefault="00224430" w:rsidP="00A13950">
      <w:pPr>
        <w:pStyle w:val="ListParagraph"/>
        <w:numPr>
          <w:ilvl w:val="0"/>
          <w:numId w:val="6"/>
        </w:numPr>
        <w:rPr>
          <w:lang w:val="bg-BG"/>
        </w:rPr>
      </w:pPr>
      <w:r w:rsidRPr="00DB3105">
        <w:rPr>
          <w:lang w:val="bg-BG"/>
        </w:rPr>
        <w:t>Ако има неизпълнени модули значи потребителя не е свързал всички активиращи входове и следва да получи съобщение за грешка, заедно с описание на всички открити грешки.</w:t>
      </w:r>
    </w:p>
    <w:p w14:paraId="01946A51" w14:textId="77777777" w:rsidR="008116E1" w:rsidRPr="00DB3105" w:rsidRDefault="008116E1">
      <w:pPr>
        <w:rPr>
          <w:b/>
          <w:lang w:val="bg-BG"/>
        </w:rPr>
      </w:pPr>
      <w:r w:rsidRPr="00DB3105">
        <w:rPr>
          <w:b/>
          <w:lang w:val="bg-BG"/>
        </w:rPr>
        <w:t>Изпълнение на сигналния граф</w:t>
      </w:r>
    </w:p>
    <w:p w14:paraId="35BF621E" w14:textId="77777777" w:rsidR="008116E1" w:rsidRPr="00DB3105" w:rsidRDefault="008116E1">
      <w:pPr>
        <w:rPr>
          <w:lang w:val="bg-BG"/>
        </w:rPr>
      </w:pPr>
      <w:r w:rsidRPr="00DB3105">
        <w:rPr>
          <w:lang w:val="bg-BG"/>
        </w:rPr>
        <w:t xml:space="preserve">Сигналния граф се изпълнява </w:t>
      </w:r>
      <w:r w:rsidR="00E9418B" w:rsidRPr="00DB3105">
        <w:rPr>
          <w:lang w:val="bg-BG"/>
        </w:rPr>
        <w:t xml:space="preserve">визуално </w:t>
      </w:r>
      <w:r w:rsidRPr="00DB3105">
        <w:rPr>
          <w:lang w:val="bg-BG"/>
        </w:rPr>
        <w:t>от ляво на дясно, като изпълнението започва от модули които нямат</w:t>
      </w:r>
      <w:r w:rsidR="00E9418B" w:rsidRPr="00DB3105">
        <w:rPr>
          <w:lang w:val="bg-BG"/>
        </w:rPr>
        <w:t xml:space="preserve"> входове очакващи активация. </w:t>
      </w:r>
    </w:p>
    <w:p w14:paraId="0A23F7B0" w14:textId="77777777" w:rsidR="002D13B1" w:rsidRPr="00DB3105" w:rsidRDefault="00E32AA5">
      <w:pPr>
        <w:rPr>
          <w:lang w:val="bg-BG"/>
        </w:rPr>
      </w:pPr>
      <w:r w:rsidRPr="00DB3105">
        <w:rPr>
          <w:lang w:val="bg-BG"/>
        </w:rPr>
        <w:t>За в</w:t>
      </w:r>
      <w:r w:rsidR="00854AF1" w:rsidRPr="00DB3105">
        <w:rPr>
          <w:lang w:val="bg-BG"/>
        </w:rPr>
        <w:t>секи модул на базата на предварително зададен шаблон за кода ще получава инстанция на данните и допълнителни параметри, по които да прави обработките. Д</w:t>
      </w:r>
      <w:r w:rsidR="00341A06" w:rsidRPr="00DB3105">
        <w:rPr>
          <w:lang w:val="bg-BG"/>
        </w:rPr>
        <w:t>а</w:t>
      </w:r>
      <w:r w:rsidR="00854AF1" w:rsidRPr="00DB3105">
        <w:rPr>
          <w:lang w:val="bg-BG"/>
        </w:rPr>
        <w:t xml:space="preserve">нните ще се генерират в отделен файл, като това ще позволи на кода генериран от </w:t>
      </w:r>
      <w:r w:rsidR="00DB3105" w:rsidRPr="00DB3105">
        <w:rPr>
          <w:lang w:val="bg-BG"/>
        </w:rPr>
        <w:t>генератора</w:t>
      </w:r>
      <w:r w:rsidR="00854AF1" w:rsidRPr="00DB3105">
        <w:rPr>
          <w:lang w:val="bg-BG"/>
        </w:rPr>
        <w:t xml:space="preserve"> да се </w:t>
      </w:r>
      <w:r w:rsidR="00DB3105" w:rsidRPr="00DB3105">
        <w:rPr>
          <w:lang w:val="bg-BG"/>
        </w:rPr>
        <w:t>интегрира</w:t>
      </w:r>
      <w:r w:rsidR="00854AF1" w:rsidRPr="00DB3105">
        <w:rPr>
          <w:lang w:val="bg-BG"/>
        </w:rPr>
        <w:t xml:space="preserve"> в по-сложни проекти.</w:t>
      </w:r>
    </w:p>
    <w:p w14:paraId="20E1D143" w14:textId="77777777" w:rsidR="0049013C" w:rsidRPr="00DB3105" w:rsidRDefault="0049013C">
      <w:pPr>
        <w:rPr>
          <w:lang w:val="bg-BG"/>
        </w:rPr>
      </w:pPr>
      <w:r w:rsidRPr="00DB3105">
        <w:rPr>
          <w:lang w:val="bg-BG"/>
        </w:rPr>
        <w:lastRenderedPageBreak/>
        <w:t>Посредством използване на подхода за кодо-генерация се решават няколко сериозни проблема:</w:t>
      </w:r>
    </w:p>
    <w:p w14:paraId="1225C545" w14:textId="77777777" w:rsidR="00887AB2" w:rsidRPr="00DB3105" w:rsidRDefault="00887AB2" w:rsidP="0049013C">
      <w:pPr>
        <w:pStyle w:val="ListParagraph"/>
        <w:numPr>
          <w:ilvl w:val="0"/>
          <w:numId w:val="3"/>
        </w:numPr>
        <w:rPr>
          <w:lang w:val="bg-BG"/>
        </w:rPr>
      </w:pPr>
      <w:r w:rsidRPr="00DB3105">
        <w:rPr>
          <w:lang w:val="bg-BG"/>
        </w:rPr>
        <w:t>Синтактична валидация на кода – генерирания от системата код ще бъде импортиран в средата за разработка (</w:t>
      </w:r>
      <w:r w:rsidRPr="00C02529">
        <w:t>Visual</w:t>
      </w:r>
      <w:r w:rsidRPr="00B503A9">
        <w:t xml:space="preserve"> </w:t>
      </w:r>
      <w:r w:rsidRPr="00C02529">
        <w:t>Studio</w:t>
      </w:r>
      <w:r w:rsidRPr="00DB3105">
        <w:rPr>
          <w:lang w:val="bg-BG"/>
        </w:rPr>
        <w:t>). Там ще бъде извършена синтактичната валидация, преди фазата на компилиране.</w:t>
      </w:r>
    </w:p>
    <w:p w14:paraId="4E0D97F2" w14:textId="77777777" w:rsidR="0049013C" w:rsidRPr="00DB3105" w:rsidRDefault="0049013C" w:rsidP="0049013C">
      <w:pPr>
        <w:pStyle w:val="ListParagraph"/>
        <w:numPr>
          <w:ilvl w:val="0"/>
          <w:numId w:val="3"/>
        </w:numPr>
        <w:rPr>
          <w:lang w:val="bg-BG"/>
        </w:rPr>
      </w:pPr>
      <w:r w:rsidRPr="00DB3105">
        <w:rPr>
          <w:lang w:val="bg-BG"/>
        </w:rPr>
        <w:t>Компилация –</w:t>
      </w:r>
      <w:r w:rsidR="00887AB2" w:rsidRPr="00DB3105">
        <w:rPr>
          <w:lang w:val="bg-BG"/>
        </w:rPr>
        <w:t xml:space="preserve"> Директно ще се </w:t>
      </w:r>
      <w:r w:rsidR="00DB3105" w:rsidRPr="00DB3105">
        <w:rPr>
          <w:lang w:val="bg-BG"/>
        </w:rPr>
        <w:t>използва</w:t>
      </w:r>
      <w:r w:rsidR="00887AB2" w:rsidRPr="00DB3105">
        <w:rPr>
          <w:lang w:val="bg-BG"/>
        </w:rPr>
        <w:t xml:space="preserve"> .нет компилатора</w:t>
      </w:r>
      <w:r w:rsidRPr="00DB3105">
        <w:rPr>
          <w:lang w:val="bg-BG"/>
        </w:rPr>
        <w:t>.</w:t>
      </w:r>
    </w:p>
    <w:p w14:paraId="7A8AFB5F" w14:textId="77777777" w:rsidR="00887AB2" w:rsidRPr="00DB3105" w:rsidRDefault="00887AB2" w:rsidP="0049013C">
      <w:pPr>
        <w:pStyle w:val="ListParagraph"/>
        <w:numPr>
          <w:ilvl w:val="0"/>
          <w:numId w:val="3"/>
        </w:numPr>
        <w:rPr>
          <w:lang w:val="bg-BG"/>
        </w:rPr>
      </w:pPr>
      <w:r w:rsidRPr="00DB3105">
        <w:rPr>
          <w:lang w:val="bg-BG"/>
        </w:rPr>
        <w:t xml:space="preserve">Дебъг – тъй като </w:t>
      </w:r>
      <w:r w:rsidR="00DB3105" w:rsidRPr="00DB3105">
        <w:rPr>
          <w:lang w:val="bg-BG"/>
        </w:rPr>
        <w:t>генерирания</w:t>
      </w:r>
      <w:r w:rsidRPr="00DB3105">
        <w:rPr>
          <w:lang w:val="bg-BG"/>
        </w:rPr>
        <w:t xml:space="preserve"> код ще бъде създаден на базата на шаблони, той ще бъде много лесно четим от човек, което ще даде възможност да се използва целия </w:t>
      </w:r>
      <w:r w:rsidR="00DB3105" w:rsidRPr="00DB3105">
        <w:rPr>
          <w:lang w:val="bg-BG"/>
        </w:rPr>
        <w:t>наличен</w:t>
      </w:r>
      <w:r w:rsidRPr="00DB3105">
        <w:rPr>
          <w:lang w:val="bg-BG"/>
        </w:rPr>
        <w:t xml:space="preserve"> към момента </w:t>
      </w:r>
      <w:r w:rsidR="00DB3105" w:rsidRPr="00DB3105">
        <w:rPr>
          <w:lang w:val="bg-BG"/>
        </w:rPr>
        <w:t>инструментариум</w:t>
      </w:r>
      <w:r w:rsidRPr="00DB3105">
        <w:rPr>
          <w:lang w:val="bg-BG"/>
        </w:rPr>
        <w:t xml:space="preserve"> на </w:t>
      </w:r>
      <w:r w:rsidRPr="00C02529">
        <w:t>Visual</w:t>
      </w:r>
      <w:r w:rsidRPr="00B503A9">
        <w:t xml:space="preserve"> </w:t>
      </w:r>
      <w:r w:rsidRPr="00C02529">
        <w:t>Studio</w:t>
      </w:r>
      <w:r w:rsidRPr="00B503A9">
        <w:t xml:space="preserve"> </w:t>
      </w:r>
      <w:r w:rsidRPr="00DB3105">
        <w:rPr>
          <w:lang w:val="bg-BG"/>
        </w:rPr>
        <w:t>за изпълнение на програмата стъпка по стъпка.</w:t>
      </w:r>
    </w:p>
    <w:p w14:paraId="40DA7142" w14:textId="77777777" w:rsidR="0049013C" w:rsidRPr="00DB3105" w:rsidRDefault="00887AB2" w:rsidP="00683A3C">
      <w:pPr>
        <w:pStyle w:val="ListParagraph"/>
        <w:numPr>
          <w:ilvl w:val="0"/>
          <w:numId w:val="3"/>
        </w:numPr>
        <w:rPr>
          <w:lang w:val="bg-BG"/>
        </w:rPr>
      </w:pPr>
      <w:r w:rsidRPr="00DB3105">
        <w:rPr>
          <w:lang w:val="bg-BG"/>
        </w:rPr>
        <w:t xml:space="preserve">Автоматизирано тестване – на база на изградената платформа ще бъде изключително удобно да се генерират тестови сценарии и да се използват всички налични инструменти на Microsoft и както и на трети страни. Използването на една и съща среда за генерация на кода и на тестовете ще позволи да се осигури висока степен на стабилност, отказоустойчивост и обратна съвместимост на генерираните системи. </w:t>
      </w:r>
    </w:p>
    <w:p w14:paraId="1737D3A9" w14:textId="77777777" w:rsidR="004772AE" w:rsidRPr="00DB3105" w:rsidRDefault="004772AE">
      <w:pPr>
        <w:rPr>
          <w:lang w:val="bg-BG"/>
        </w:rPr>
      </w:pPr>
      <w:r w:rsidRPr="00DB3105">
        <w:rPr>
          <w:lang w:val="bg-BG"/>
        </w:rPr>
        <w:t>Изпълнител – да има готов проект (подготвен за наливане на файловете), който да може да се компилира през командния ред</w:t>
      </w:r>
      <w:r w:rsidR="00341A06" w:rsidRPr="00DB3105">
        <w:rPr>
          <w:lang w:val="bg-BG"/>
        </w:rPr>
        <w:t xml:space="preserve"> и да се изпълни директно.</w:t>
      </w:r>
    </w:p>
    <w:p w14:paraId="53BFB656" w14:textId="77777777" w:rsidR="00683A3C" w:rsidRPr="00B503A9" w:rsidRDefault="00DA2EE9">
      <w:r w:rsidRPr="00DB3105">
        <w:rPr>
          <w:b/>
          <w:lang w:val="bg-BG"/>
        </w:rPr>
        <w:t>О</w:t>
      </w:r>
      <w:r w:rsidR="007B6393" w:rsidRPr="00DB3105">
        <w:rPr>
          <w:b/>
          <w:lang w:val="bg-BG"/>
        </w:rPr>
        <w:t>писания на структурите от данни:</w:t>
      </w:r>
      <w:r w:rsidR="007B6393" w:rsidRPr="00DB3105">
        <w:rPr>
          <w:lang w:val="bg-BG"/>
        </w:rPr>
        <w:t xml:space="preserve"> За сега в XML</w:t>
      </w:r>
      <w:r w:rsidR="00BB6F38">
        <w:rPr>
          <w:lang w:val="bg-BG"/>
        </w:rPr>
        <w:t xml:space="preserve"> или директно в код, да се обмисли имплементация на </w:t>
      </w:r>
      <w:r w:rsidR="00BB6F38">
        <w:t>UML</w:t>
      </w:r>
      <w:r w:rsidR="00BB6F38" w:rsidRPr="00B503A9">
        <w:t xml:space="preserve"> </w:t>
      </w:r>
      <w:r w:rsidR="00BB6F38">
        <w:rPr>
          <w:lang w:val="bg-BG"/>
        </w:rPr>
        <w:t>клас диаграма.</w:t>
      </w:r>
    </w:p>
    <w:p w14:paraId="7CC2E711" w14:textId="77777777" w:rsidR="007B6393" w:rsidRPr="00DB3105" w:rsidRDefault="007B6393">
      <w:pPr>
        <w:rPr>
          <w:b/>
          <w:lang w:val="bg-BG"/>
        </w:rPr>
      </w:pPr>
      <w:r w:rsidRPr="00DB3105">
        <w:rPr>
          <w:b/>
          <w:lang w:val="bg-BG"/>
        </w:rPr>
        <w:t>Описания на</w:t>
      </w:r>
      <w:r w:rsidR="00683A3C" w:rsidRPr="00DB3105">
        <w:rPr>
          <w:b/>
          <w:lang w:val="bg-BG"/>
        </w:rPr>
        <w:t xml:space="preserve"> </w:t>
      </w:r>
      <w:r w:rsidR="00DB3105" w:rsidRPr="00DB3105">
        <w:rPr>
          <w:b/>
          <w:lang w:val="bg-BG"/>
        </w:rPr>
        <w:t>минималният</w:t>
      </w:r>
      <w:r w:rsidR="00683A3C" w:rsidRPr="00DB3105">
        <w:rPr>
          <w:b/>
          <w:lang w:val="bg-BG"/>
        </w:rPr>
        <w:t xml:space="preserve"> набор от функционални</w:t>
      </w:r>
      <w:r w:rsidRPr="00DB3105">
        <w:rPr>
          <w:b/>
          <w:lang w:val="bg-BG"/>
        </w:rPr>
        <w:t xml:space="preserve"> модули</w:t>
      </w:r>
      <w:r w:rsidR="00683A3C" w:rsidRPr="00DB3105">
        <w:rPr>
          <w:b/>
          <w:lang w:val="bg-BG"/>
        </w:rPr>
        <w:t xml:space="preserve"> за реализация на прототип на система за кодогенерация на програми за обработка на списъчни данни</w:t>
      </w:r>
      <w:r w:rsidRPr="00DB3105">
        <w:rPr>
          <w:b/>
          <w:lang w:val="bg-BG"/>
        </w:rPr>
        <w:t>:</w:t>
      </w:r>
    </w:p>
    <w:p w14:paraId="5C27719B" w14:textId="77777777" w:rsidR="007B6393" w:rsidRPr="00DB3105" w:rsidRDefault="00DA2EE9">
      <w:pPr>
        <w:rPr>
          <w:lang w:val="bg-BG"/>
        </w:rPr>
      </w:pPr>
      <w:r w:rsidRPr="00DB3105">
        <w:rPr>
          <w:b/>
          <w:lang w:val="bg-BG"/>
        </w:rPr>
        <w:t>Г</w:t>
      </w:r>
      <w:r w:rsidR="007B6393" w:rsidRPr="00DB3105">
        <w:rPr>
          <w:b/>
          <w:lang w:val="bg-BG"/>
        </w:rPr>
        <w:t>енератор</w:t>
      </w:r>
      <w:r w:rsidRPr="00DB3105">
        <w:rPr>
          <w:b/>
          <w:lang w:val="bg-BG"/>
        </w:rPr>
        <w:t xml:space="preserve"> на инстанции</w:t>
      </w:r>
      <w:r w:rsidR="00985BEF" w:rsidRPr="00DB3105">
        <w:rPr>
          <w:lang w:val="bg-BG"/>
        </w:rPr>
        <w:t xml:space="preserve"> – генератор </w:t>
      </w:r>
      <w:r w:rsidR="00854AF1" w:rsidRPr="00DB3105">
        <w:rPr>
          <w:lang w:val="bg-BG"/>
        </w:rPr>
        <w:t>н</w:t>
      </w:r>
      <w:r w:rsidR="00985BEF" w:rsidRPr="00DB3105">
        <w:rPr>
          <w:lang w:val="bg-BG"/>
        </w:rPr>
        <w:t>а</w:t>
      </w:r>
      <w:r w:rsidR="00854AF1" w:rsidRPr="00DB3105">
        <w:rPr>
          <w:lang w:val="bg-BG"/>
        </w:rPr>
        <w:t xml:space="preserve"> </w:t>
      </w:r>
      <w:r w:rsidR="00985BEF" w:rsidRPr="00DB3105">
        <w:rPr>
          <w:lang w:val="bg-BG"/>
        </w:rPr>
        <w:t xml:space="preserve">инстанция на </w:t>
      </w:r>
      <w:r w:rsidR="00683A3C" w:rsidRPr="00DB3105">
        <w:rPr>
          <w:lang w:val="bg-BG"/>
        </w:rPr>
        <w:t>списъка</w:t>
      </w:r>
      <w:r w:rsidR="00985BEF" w:rsidRPr="00DB3105">
        <w:rPr>
          <w:lang w:val="bg-BG"/>
        </w:rPr>
        <w:t xml:space="preserve"> – входен параметър ще му бъде файла с описанието на списъка</w:t>
      </w:r>
      <w:r w:rsidR="007B6393" w:rsidRPr="00DB3105">
        <w:rPr>
          <w:lang w:val="bg-BG"/>
        </w:rPr>
        <w:t xml:space="preserve"> – Блок който чете схемата на данните и на изхода си подава празен списък (инстанция), който може да се използва за база за попълване от парсер или друг вид входен модул. </w:t>
      </w:r>
    </w:p>
    <w:p w14:paraId="703E4004" w14:textId="77777777" w:rsidR="007B6393" w:rsidRPr="00DB3105" w:rsidRDefault="007B6393">
      <w:pPr>
        <w:rPr>
          <w:lang w:val="bg-BG"/>
        </w:rPr>
      </w:pPr>
      <w:r w:rsidRPr="00DB3105">
        <w:rPr>
          <w:b/>
          <w:lang w:val="bg-BG"/>
        </w:rPr>
        <w:t>Парсер</w:t>
      </w:r>
      <w:r w:rsidRPr="00DB3105">
        <w:rPr>
          <w:lang w:val="bg-BG"/>
        </w:rPr>
        <w:t xml:space="preserve"> – за сега от текстови файлове, в последствие може да се разшири и към бази данни, с подходящо описание. Парсера трябва да получава схемата на парсваните данни. Може да обработва за сега XML, csv, json. Като вход парсера трябва да получава инстанция на списъка който да се попълва (парсва) заедно с метаданните на </w:t>
      </w:r>
      <w:r w:rsidR="00DB3105" w:rsidRPr="00DB3105">
        <w:rPr>
          <w:lang w:val="bg-BG"/>
        </w:rPr>
        <w:t>списъка</w:t>
      </w:r>
      <w:r w:rsidRPr="00DB3105">
        <w:rPr>
          <w:lang w:val="bg-BG"/>
        </w:rPr>
        <w:t>. На базата на тези метаданни ще се извършва самото парсване.</w:t>
      </w:r>
    </w:p>
    <w:p w14:paraId="1F2ACB32" w14:textId="77777777" w:rsidR="007B6393" w:rsidRPr="00DB3105" w:rsidRDefault="007B6393">
      <w:pPr>
        <w:rPr>
          <w:lang w:val="bg-BG"/>
        </w:rPr>
      </w:pPr>
      <w:r w:rsidRPr="00DB3105">
        <w:rPr>
          <w:b/>
          <w:lang w:val="bg-BG"/>
        </w:rPr>
        <w:t>Филтър</w:t>
      </w:r>
      <w:r w:rsidRPr="00DB3105">
        <w:rPr>
          <w:lang w:val="bg-BG"/>
        </w:rPr>
        <w:t xml:space="preserve"> – по избрано поле или комбинация от полета. Отново на база на мета-данните ще се извършва генериране на код за извършване на филтрацията. Ще създава нови обекти.</w:t>
      </w:r>
    </w:p>
    <w:p w14:paraId="47C20CD0" w14:textId="77777777" w:rsidR="007B6393" w:rsidRPr="00DB3105" w:rsidRDefault="007B6393">
      <w:pPr>
        <w:rPr>
          <w:lang w:val="bg-BG"/>
        </w:rPr>
      </w:pPr>
      <w:r w:rsidRPr="00DB3105">
        <w:rPr>
          <w:b/>
          <w:lang w:val="bg-BG"/>
        </w:rPr>
        <w:t>Групер</w:t>
      </w:r>
      <w:r w:rsidRPr="00DB3105">
        <w:rPr>
          <w:lang w:val="bg-BG"/>
        </w:rPr>
        <w:t xml:space="preserve"> – Ще създава групи от списъци (също </w:t>
      </w:r>
      <w:r w:rsidR="00DB3105" w:rsidRPr="00DB3105">
        <w:rPr>
          <w:lang w:val="bg-BG"/>
        </w:rPr>
        <w:t>списъци</w:t>
      </w:r>
      <w:r w:rsidRPr="00DB3105">
        <w:rPr>
          <w:lang w:val="bg-BG"/>
        </w:rPr>
        <w:t xml:space="preserve"> сами по себе си), като ще групира по </w:t>
      </w:r>
      <w:r w:rsidR="00DB3105" w:rsidRPr="00DB3105">
        <w:rPr>
          <w:lang w:val="bg-BG"/>
        </w:rPr>
        <w:t>произволни</w:t>
      </w:r>
      <w:r w:rsidRPr="00DB3105">
        <w:rPr>
          <w:lang w:val="bg-BG"/>
        </w:rPr>
        <w:t xml:space="preserve"> критерии, т.е. по всичко което може да се групира.</w:t>
      </w:r>
      <w:r w:rsidR="00985BEF" w:rsidRPr="00DB3105">
        <w:rPr>
          <w:lang w:val="bg-BG"/>
        </w:rPr>
        <w:t xml:space="preserve"> Ще създава реално нови обекти, т.е. нови списъци. Това да се обмисли дали е за първи етап – май не е.</w:t>
      </w:r>
    </w:p>
    <w:p w14:paraId="7A72649F" w14:textId="77777777" w:rsidR="007B6393" w:rsidRPr="00DB3105" w:rsidRDefault="007B6393">
      <w:pPr>
        <w:rPr>
          <w:lang w:val="bg-BG"/>
        </w:rPr>
      </w:pPr>
      <w:r w:rsidRPr="00DB3105">
        <w:rPr>
          <w:b/>
          <w:lang w:val="bg-BG"/>
        </w:rPr>
        <w:t>Сорт</w:t>
      </w:r>
      <w:r w:rsidRPr="00DB3105">
        <w:rPr>
          <w:lang w:val="bg-BG"/>
        </w:rPr>
        <w:t xml:space="preserve"> – по избрано поле или поредица от полета. Отново на база на мета-данните ще се извършва генериране на код за извършване на сортирането. След сортиране ще се получава същият списък подреден.</w:t>
      </w:r>
      <w:r w:rsidR="00854AF1" w:rsidRPr="00DB3105">
        <w:rPr>
          <w:lang w:val="bg-BG"/>
        </w:rPr>
        <w:t xml:space="preserve"> </w:t>
      </w:r>
    </w:p>
    <w:p w14:paraId="118B1888" w14:textId="77777777" w:rsidR="00DA2EE9" w:rsidRPr="00DB3105" w:rsidRDefault="00DA2EE9">
      <w:pPr>
        <w:rPr>
          <w:lang w:val="bg-BG"/>
        </w:rPr>
      </w:pPr>
      <w:r w:rsidRPr="00DB3105">
        <w:rPr>
          <w:b/>
          <w:lang w:val="bg-BG"/>
        </w:rPr>
        <w:t xml:space="preserve">Брояч – </w:t>
      </w:r>
      <w:r w:rsidRPr="00DB3105">
        <w:rPr>
          <w:lang w:val="bg-BG"/>
        </w:rPr>
        <w:t>брояч на елементите в списъка (всички или отговарящи на определени условия).</w:t>
      </w:r>
    </w:p>
    <w:p w14:paraId="2038DB1F" w14:textId="77777777" w:rsidR="00985BEF" w:rsidRPr="00DB3105" w:rsidRDefault="00985BEF">
      <w:pPr>
        <w:rPr>
          <w:lang w:val="bg-BG"/>
        </w:rPr>
      </w:pPr>
      <w:r w:rsidRPr="00DB3105">
        <w:rPr>
          <w:b/>
          <w:lang w:val="bg-BG"/>
        </w:rPr>
        <w:t>ФорИч</w:t>
      </w:r>
      <w:r w:rsidRPr="00DB3105">
        <w:rPr>
          <w:lang w:val="bg-BG"/>
        </w:rPr>
        <w:t xml:space="preserve"> – Някаква предварително заложена обработка.</w:t>
      </w:r>
    </w:p>
    <w:p w14:paraId="403AF334" w14:textId="77777777" w:rsidR="00985BEF" w:rsidRPr="00DB3105" w:rsidRDefault="00985BEF">
      <w:pPr>
        <w:rPr>
          <w:lang w:val="bg-BG"/>
        </w:rPr>
      </w:pPr>
      <w:r w:rsidRPr="00DB3105">
        <w:rPr>
          <w:b/>
          <w:lang w:val="bg-BG"/>
        </w:rPr>
        <w:lastRenderedPageBreak/>
        <w:t>Find</w:t>
      </w:r>
      <w:r w:rsidRPr="00DB3105">
        <w:rPr>
          <w:lang w:val="bg-BG"/>
        </w:rPr>
        <w:t xml:space="preserve"> – търсене. Изходи буул и обект.</w:t>
      </w:r>
    </w:p>
    <w:p w14:paraId="3090DB8C" w14:textId="77777777" w:rsidR="007B6393" w:rsidRPr="00DB3105" w:rsidRDefault="007B6393">
      <w:pPr>
        <w:rPr>
          <w:lang w:val="bg-BG"/>
        </w:rPr>
      </w:pPr>
      <w:r w:rsidRPr="00DB3105">
        <w:rPr>
          <w:b/>
          <w:lang w:val="bg-BG"/>
        </w:rPr>
        <w:t>Изход</w:t>
      </w:r>
      <w:r w:rsidRPr="00DB3105">
        <w:rPr>
          <w:lang w:val="bg-BG"/>
        </w:rPr>
        <w:t xml:space="preserve"> – генератор на изходен файл </w:t>
      </w:r>
      <w:r w:rsidR="00985BEF" w:rsidRPr="00DB3105">
        <w:rPr>
          <w:lang w:val="bg-BG"/>
        </w:rPr>
        <w:t>– csv, XML, json</w:t>
      </w:r>
      <w:r w:rsidR="00683A3C" w:rsidRPr="00DB3105">
        <w:rPr>
          <w:lang w:val="bg-BG"/>
        </w:rPr>
        <w:t>, генератор на заявки към бази данни</w:t>
      </w:r>
      <w:r w:rsidR="00985BEF" w:rsidRPr="00DB3105">
        <w:rPr>
          <w:lang w:val="bg-BG"/>
        </w:rPr>
        <w:t>.</w:t>
      </w:r>
    </w:p>
    <w:p w14:paraId="4043528A" w14:textId="77777777" w:rsidR="00683A3C" w:rsidRPr="00DB3105" w:rsidRDefault="00683A3C">
      <w:pPr>
        <w:rPr>
          <w:b/>
          <w:lang w:val="bg-BG"/>
        </w:rPr>
      </w:pPr>
      <w:r w:rsidRPr="00DB3105">
        <w:rPr>
          <w:b/>
          <w:lang w:val="bg-BG"/>
        </w:rPr>
        <w:t>Използване на вложени графи</w:t>
      </w:r>
    </w:p>
    <w:p w14:paraId="71C25950" w14:textId="77777777" w:rsidR="00683A3C" w:rsidRDefault="00683A3C">
      <w:pPr>
        <w:rPr>
          <w:lang w:val="bg-BG"/>
        </w:rPr>
      </w:pPr>
      <w:r w:rsidRPr="00DB3105">
        <w:rPr>
          <w:lang w:val="bg-BG"/>
        </w:rPr>
        <w:t>Тъй като всеки един граф ще представлява пълно описание на клас реализиращ определено поведение, е напълно възможно да се реализира клас който да бъде използван като функционален модул и добавен в библиотеката на функционалните модули. Такъв тип клас ще се нарича функционален блок. Когато един граф се превръща във функционален блок е необходимо да се добави нов конструктор на класа, който да описва какви са входните данни, които този кла</w:t>
      </w:r>
      <w:r w:rsidR="0033708D" w:rsidRPr="00DB3105">
        <w:rPr>
          <w:lang w:val="bg-BG"/>
        </w:rPr>
        <w:t>с ще получава, както и да се добавят свойства, които да експортират резултатите от изпълнението на функционалния блок като изходи. Когато в библиотеката на функционалните модули бъде добавен такъв функционален блок, той ще може да бъде маркиран като функционален модул от съставен тип (т.е. да се генерира всеки път когато се генерира графа който е включил този блок) или генерираният код ще бъде запазен като шаблон, потенциално достъпен за ръчна редакция на кода.</w:t>
      </w:r>
      <w:r w:rsidR="00E74E52" w:rsidRPr="00DB3105">
        <w:rPr>
          <w:lang w:val="bg-BG"/>
        </w:rPr>
        <w:t xml:space="preserve"> Допустимо е един функционален блок да няма явни входове или явни изходи – в този случай резултата от неговото изпълнение ще бъде достъпен за други модули, посредством база данни, файл, споделена памет, комуникационен протокол или по друг начин за предаване и обмен на данни.</w:t>
      </w:r>
      <w:r w:rsidR="00A40E83">
        <w:rPr>
          <w:lang w:val="bg-BG"/>
        </w:rPr>
        <w:t xml:space="preserve"> За генериране на функционален блок ще се използва т.нар. групиране на конфигурация от функционални модули. При подаване на заявка за групиране се прилага следния алгоритъм:</w:t>
      </w:r>
    </w:p>
    <w:p w14:paraId="47E94274" w14:textId="77777777" w:rsidR="00A40E83" w:rsidRDefault="00A40E83" w:rsidP="00A40E83">
      <w:pPr>
        <w:pStyle w:val="ListParagraph"/>
        <w:numPr>
          <w:ilvl w:val="0"/>
          <w:numId w:val="17"/>
        </w:numPr>
        <w:rPr>
          <w:lang w:val="bg-BG"/>
        </w:rPr>
      </w:pPr>
      <w:r>
        <w:rPr>
          <w:lang w:val="bg-BG"/>
        </w:rPr>
        <w:t xml:space="preserve">Потребителя селектира всички функционални модули, на базата на които желае да създаде функционален блок. </w:t>
      </w:r>
    </w:p>
    <w:p w14:paraId="5AA747A9" w14:textId="77777777" w:rsidR="00A40E83" w:rsidRDefault="00A40E83" w:rsidP="00A40E83">
      <w:pPr>
        <w:pStyle w:val="ListParagraph"/>
        <w:numPr>
          <w:ilvl w:val="0"/>
          <w:numId w:val="17"/>
        </w:numPr>
        <w:rPr>
          <w:lang w:val="bg-BG"/>
        </w:rPr>
      </w:pPr>
      <w:r>
        <w:rPr>
          <w:lang w:val="bg-BG"/>
        </w:rPr>
        <w:t>За почва обхождане на всеки един модул от селектираните.</w:t>
      </w:r>
    </w:p>
    <w:p w14:paraId="5E751155" w14:textId="77777777" w:rsidR="00A40E83" w:rsidRDefault="00A40E83" w:rsidP="00A40E83">
      <w:pPr>
        <w:pStyle w:val="ListParagraph"/>
        <w:numPr>
          <w:ilvl w:val="0"/>
          <w:numId w:val="17"/>
        </w:numPr>
        <w:rPr>
          <w:lang w:val="bg-BG"/>
        </w:rPr>
      </w:pPr>
      <w:r>
        <w:rPr>
          <w:lang w:val="bg-BG"/>
        </w:rPr>
        <w:t>Създава се празен списък на входове, параметри, състояния и изходи на функционалния блок.</w:t>
      </w:r>
    </w:p>
    <w:p w14:paraId="4C26DC25" w14:textId="77777777" w:rsidR="00A40E83" w:rsidRDefault="00A40E83" w:rsidP="00A40E83">
      <w:pPr>
        <w:pStyle w:val="ListParagraph"/>
        <w:numPr>
          <w:ilvl w:val="0"/>
          <w:numId w:val="17"/>
        </w:numPr>
        <w:rPr>
          <w:lang w:val="bg-BG"/>
        </w:rPr>
      </w:pPr>
      <w:r>
        <w:rPr>
          <w:lang w:val="bg-BG"/>
        </w:rPr>
        <w:t>За всеки един вход на селектиран модул се проверява дали той не е свързан към изход на модул, който също е селектиран. Ако входа не е свързан, то той се добавя към списъка с входовете на съставния функционален модул.</w:t>
      </w:r>
    </w:p>
    <w:p w14:paraId="09D8515C" w14:textId="77777777" w:rsidR="00A40E83" w:rsidRDefault="00A40E83" w:rsidP="00A40E83">
      <w:pPr>
        <w:pStyle w:val="ListParagraph"/>
        <w:numPr>
          <w:ilvl w:val="0"/>
          <w:numId w:val="17"/>
        </w:numPr>
        <w:rPr>
          <w:lang w:val="bg-BG"/>
        </w:rPr>
      </w:pPr>
      <w:r>
        <w:rPr>
          <w:lang w:val="bg-BG"/>
        </w:rPr>
        <w:t>За всеки един параметър на селектираните модули се проверява дали той не е свързан към изход на модул, който също е селектиран. Ако входа не е свързан, то той се добавя към списъка с входовете на съставния функционален модул.</w:t>
      </w:r>
      <w:r w:rsidR="00AF4B07">
        <w:rPr>
          <w:lang w:val="bg-BG"/>
        </w:rPr>
        <w:t xml:space="preserve"> Ако входа не е активиращ при преконфигуриране на системата той може да бъде скрит от потребителя.</w:t>
      </w:r>
    </w:p>
    <w:p w14:paraId="4AB5E8B3" w14:textId="77777777" w:rsidR="006E5930" w:rsidRDefault="006E5930" w:rsidP="00A40E83">
      <w:pPr>
        <w:pStyle w:val="ListParagraph"/>
        <w:numPr>
          <w:ilvl w:val="0"/>
          <w:numId w:val="17"/>
        </w:numPr>
        <w:rPr>
          <w:lang w:val="bg-BG"/>
        </w:rPr>
      </w:pPr>
      <w:r>
        <w:rPr>
          <w:lang w:val="bg-BG"/>
        </w:rPr>
        <w:t>За всяко едно състояние на селектираните модули се проверява дали е свързано към модул външен за конфигурацията. Ако е така то се добавя в списъка на състоянията на функционалния модул. Останалите състояния по подразбиране остават скрити. В последствие при преконфигуриране на съставния модул потребителя ще може да направи  видими за външните модули и други състояния.</w:t>
      </w:r>
    </w:p>
    <w:p w14:paraId="3FACF04C" w14:textId="77777777" w:rsidR="006E5930" w:rsidRDefault="006E5930" w:rsidP="00A40E83">
      <w:pPr>
        <w:pStyle w:val="ListParagraph"/>
        <w:numPr>
          <w:ilvl w:val="0"/>
          <w:numId w:val="17"/>
        </w:numPr>
        <w:rPr>
          <w:lang w:val="bg-BG"/>
        </w:rPr>
      </w:pPr>
      <w:r>
        <w:rPr>
          <w:lang w:val="bg-BG"/>
        </w:rPr>
        <w:t>За всеки изход на функционал</w:t>
      </w:r>
      <w:r w:rsidR="00AF4B07">
        <w:rPr>
          <w:lang w:val="bg-BG"/>
        </w:rPr>
        <w:t>ен</w:t>
      </w:r>
      <w:r>
        <w:rPr>
          <w:lang w:val="bg-BG"/>
        </w:rPr>
        <w:t xml:space="preserve"> модул</w:t>
      </w:r>
      <w:r w:rsidR="00AF4B07">
        <w:rPr>
          <w:lang w:val="bg-BG"/>
        </w:rPr>
        <w:t xml:space="preserve"> от селекцията</w:t>
      </w:r>
      <w:r>
        <w:rPr>
          <w:lang w:val="bg-BG"/>
        </w:rPr>
        <w:t xml:space="preserve"> се проверява дали той не е свързан към вход на </w:t>
      </w:r>
      <w:r w:rsidR="00AF4B07">
        <w:rPr>
          <w:lang w:val="bg-BG"/>
        </w:rPr>
        <w:t>друг функционален модул от селекцията. Ако изхода не е свързан, то той се добавя към списъка с изходите на съставния модул. При последващо преконфигуриране на системата потребителя може да скрие избрани от него изходи.</w:t>
      </w:r>
    </w:p>
    <w:p w14:paraId="688B6235" w14:textId="0FFCDE71" w:rsidR="00AF4B07" w:rsidRDefault="00AF4B07" w:rsidP="00A40E83">
      <w:pPr>
        <w:pStyle w:val="ListParagraph"/>
        <w:numPr>
          <w:ilvl w:val="0"/>
          <w:numId w:val="17"/>
        </w:numPr>
        <w:rPr>
          <w:lang w:val="bg-BG"/>
        </w:rPr>
      </w:pPr>
      <w:r>
        <w:rPr>
          <w:lang w:val="bg-BG"/>
        </w:rPr>
        <w:t xml:space="preserve">За потребителя се отваря потребителски интерфейс за попълване и редакция на данните на </w:t>
      </w:r>
      <w:r w:rsidR="004D3980">
        <w:rPr>
          <w:lang w:val="bg-BG"/>
        </w:rPr>
        <w:t>функционален</w:t>
      </w:r>
      <w:r>
        <w:rPr>
          <w:lang w:val="bg-BG"/>
        </w:rPr>
        <w:t xml:space="preserve"> модул, в който потребителя трябва да въведе име на новия </w:t>
      </w:r>
      <w:r>
        <w:rPr>
          <w:lang w:val="bg-BG"/>
        </w:rPr>
        <w:lastRenderedPageBreak/>
        <w:t>функционален модул и да определи път в библиотеката, където този модул да бъде запазен. Също така потребителя има възможност да прегледа списъците с входове, параметри, състояния и изходи на функционалния модул, и евентуално да скрие или да направи видими за външни модули някои от тях.</w:t>
      </w:r>
    </w:p>
    <w:p w14:paraId="464379D9" w14:textId="77777777" w:rsidR="0033708D" w:rsidRPr="00DB3105" w:rsidRDefault="0033708D">
      <w:pPr>
        <w:rPr>
          <w:b/>
          <w:lang w:val="bg-BG"/>
        </w:rPr>
      </w:pPr>
      <w:r w:rsidRPr="00DB3105">
        <w:rPr>
          <w:b/>
          <w:lang w:val="bg-BG"/>
        </w:rPr>
        <w:t>Реализация на шаблоните за функционалните модули.</w:t>
      </w:r>
    </w:p>
    <w:p w14:paraId="25A65792" w14:textId="77777777" w:rsidR="0033708D" w:rsidRPr="00DB3105" w:rsidRDefault="0033708D">
      <w:pPr>
        <w:rPr>
          <w:lang w:val="bg-BG"/>
        </w:rPr>
      </w:pPr>
      <w:r w:rsidRPr="00DB3105">
        <w:rPr>
          <w:lang w:val="bg-BG"/>
        </w:rPr>
        <w:t xml:space="preserve">Всички шаблони на функционални модули ще бъдат изграждани по стандартен шаблон за изграждане на метод. Всички входове и параметри от стойностен тип ще бъдат предавани през името на модула. </w:t>
      </w:r>
    </w:p>
    <w:p w14:paraId="797A386E" w14:textId="77777777" w:rsidR="008F3EE3" w:rsidRPr="00DB3105" w:rsidRDefault="008F3EE3" w:rsidP="008F3EE3">
      <w:pPr>
        <w:pStyle w:val="ListParagraph"/>
        <w:numPr>
          <w:ilvl w:val="0"/>
          <w:numId w:val="7"/>
        </w:numPr>
        <w:rPr>
          <w:lang w:val="bg-BG"/>
        </w:rPr>
      </w:pPr>
      <w:r w:rsidRPr="00DB3105">
        <w:rPr>
          <w:lang w:val="bg-BG"/>
        </w:rPr>
        <w:t xml:space="preserve">Входове </w:t>
      </w:r>
      <w:r w:rsidR="00E74E52" w:rsidRPr="00DB3105">
        <w:rPr>
          <w:lang w:val="bg-BG"/>
        </w:rPr>
        <w:t>и параметри</w:t>
      </w:r>
      <w:r w:rsidRPr="00DB3105">
        <w:rPr>
          <w:lang w:val="bg-BG"/>
        </w:rPr>
        <w:t>– ако един вход е маркиран като вход от референтен тип стойността му се получава и използва директно в кода на моду</w:t>
      </w:r>
      <w:r w:rsidR="00E74E52" w:rsidRPr="00DB3105">
        <w:rPr>
          <w:lang w:val="bg-BG"/>
        </w:rPr>
        <w:t xml:space="preserve">ла. Ако е изрично отбелязано че е необходимо да се копира модула с цел </w:t>
      </w:r>
      <w:r w:rsidR="00DB3105" w:rsidRPr="00DB3105">
        <w:rPr>
          <w:lang w:val="bg-BG"/>
        </w:rPr>
        <w:t>непроменена</w:t>
      </w:r>
      <w:r w:rsidR="00E74E52" w:rsidRPr="00DB3105">
        <w:rPr>
          <w:lang w:val="bg-BG"/>
        </w:rPr>
        <w:t xml:space="preserve"> на оригиналния вход се извършва автоматична генерация на код за копиране на обект от съответния тип.</w:t>
      </w:r>
    </w:p>
    <w:p w14:paraId="60D3BD3C" w14:textId="77777777" w:rsidR="00E74E52" w:rsidRPr="00DB3105" w:rsidRDefault="00E74E52" w:rsidP="008F3EE3">
      <w:pPr>
        <w:pStyle w:val="ListParagraph"/>
        <w:numPr>
          <w:ilvl w:val="0"/>
          <w:numId w:val="7"/>
        </w:numPr>
        <w:rPr>
          <w:lang w:val="bg-BG"/>
        </w:rPr>
      </w:pPr>
      <w:r w:rsidRPr="00DB3105">
        <w:rPr>
          <w:lang w:val="bg-BG"/>
        </w:rPr>
        <w:t>Вътрешни променливи – те се създават при първото изпълнение на графа и се запазват до края на работата на системата. Тяхната промяна е възможна само от кода на конкретния модул.</w:t>
      </w:r>
    </w:p>
    <w:p w14:paraId="360F8894" w14:textId="77777777" w:rsidR="00E74E52" w:rsidRPr="00DB3105" w:rsidRDefault="00E74E52" w:rsidP="008F3EE3">
      <w:pPr>
        <w:pStyle w:val="ListParagraph"/>
        <w:numPr>
          <w:ilvl w:val="0"/>
          <w:numId w:val="7"/>
        </w:numPr>
        <w:rPr>
          <w:lang w:val="bg-BG"/>
        </w:rPr>
      </w:pPr>
      <w:r w:rsidRPr="00DB3105">
        <w:rPr>
          <w:lang w:val="bg-BG"/>
        </w:rPr>
        <w:t>Изходи – предават се през името с допълнителен параметър out. По време на изпълнение на модула всеки един изход трябва да бъде инициализиран.</w:t>
      </w:r>
    </w:p>
    <w:p w14:paraId="0CF7712E" w14:textId="77777777" w:rsidR="00E74E52" w:rsidRPr="00DB3105" w:rsidRDefault="00E74E52" w:rsidP="008F3EE3">
      <w:pPr>
        <w:pStyle w:val="ListParagraph"/>
        <w:numPr>
          <w:ilvl w:val="0"/>
          <w:numId w:val="7"/>
        </w:numPr>
        <w:rPr>
          <w:lang w:val="bg-BG"/>
        </w:rPr>
      </w:pPr>
      <w:r w:rsidRPr="00DB3105">
        <w:rPr>
          <w:lang w:val="bg-BG"/>
        </w:rPr>
        <w:t>Грешки – всеки един функционален модул ще връща стандартизиран тип съобщение, което ще бъде празно в случай че модула е изпълнен безпроблемно и ще има съдържание носещ</w:t>
      </w:r>
      <w:r w:rsidR="00C832F0">
        <w:rPr>
          <w:lang w:val="bg-BG"/>
        </w:rPr>
        <w:t>о информативно описание на грешк</w:t>
      </w:r>
      <w:r w:rsidRPr="00DB3105">
        <w:rPr>
          <w:lang w:val="bg-BG"/>
        </w:rPr>
        <w:t xml:space="preserve">ата, както и изключението което я е породило, ако има такова. Тък като по време на кодогенерация всеки един модул ще връща резултат от </w:t>
      </w:r>
      <w:r w:rsidR="00DB3105" w:rsidRPr="00DB3105">
        <w:rPr>
          <w:lang w:val="bg-BG"/>
        </w:rPr>
        <w:t>изпълнението</w:t>
      </w:r>
      <w:r w:rsidRPr="00DB3105">
        <w:rPr>
          <w:lang w:val="bg-BG"/>
        </w:rPr>
        <w:t xml:space="preserve"> си, ако по време на рабата на системата бъде засечена грешка ще се активира подсистемата за обработка на грешки.</w:t>
      </w:r>
    </w:p>
    <w:p w14:paraId="0BBDBC45" w14:textId="77777777" w:rsidR="00E74E52" w:rsidRPr="00DB3105" w:rsidRDefault="00E74E52" w:rsidP="00E74E52">
      <w:pPr>
        <w:pStyle w:val="ListParagraph"/>
        <w:rPr>
          <w:lang w:val="bg-BG"/>
        </w:rPr>
      </w:pPr>
    </w:p>
    <w:p w14:paraId="08EC4C48" w14:textId="4A3D05C8" w:rsidR="0033708D" w:rsidRPr="00DB3105" w:rsidRDefault="0033708D">
      <w:pPr>
        <w:rPr>
          <w:b/>
          <w:lang w:val="bg-BG"/>
        </w:rPr>
      </w:pPr>
      <w:r w:rsidRPr="00DB3105">
        <w:rPr>
          <w:b/>
          <w:lang w:val="bg-BG"/>
        </w:rPr>
        <w:t>Пълна кодогенерация</w:t>
      </w:r>
      <w:r w:rsidR="00DA2EE9" w:rsidRPr="00B503A9">
        <w:rPr>
          <w:b/>
          <w:lang w:val="bg-BG"/>
        </w:rPr>
        <w:t xml:space="preserve"> </w:t>
      </w:r>
      <w:r w:rsidR="00DA2EE9" w:rsidRPr="00DB3105">
        <w:rPr>
          <w:b/>
          <w:lang w:val="bg-BG"/>
        </w:rPr>
        <w:t>Да се опише алгоритъма.</w:t>
      </w:r>
    </w:p>
    <w:p w14:paraId="6C3715E2" w14:textId="77777777" w:rsidR="00212FC5" w:rsidRPr="00DB3105" w:rsidRDefault="00212FC5">
      <w:pPr>
        <w:rPr>
          <w:lang w:val="bg-BG"/>
        </w:rPr>
      </w:pPr>
      <w:r w:rsidRPr="00DB3105">
        <w:rPr>
          <w:lang w:val="bg-BG"/>
        </w:rPr>
        <w:t>Може би е време да обърна малко внимание на разработката и да опиша алгоритъма след като успея да го реализирам.</w:t>
      </w:r>
    </w:p>
    <w:p w14:paraId="184F73FE" w14:textId="77777777" w:rsidR="00500438" w:rsidRPr="00DB3105" w:rsidRDefault="00500438">
      <w:pPr>
        <w:rPr>
          <w:b/>
          <w:lang w:val="bg-BG"/>
        </w:rPr>
      </w:pPr>
      <w:r w:rsidRPr="00DB3105">
        <w:rPr>
          <w:b/>
          <w:lang w:val="bg-BG"/>
        </w:rPr>
        <w:t>Описание на системата</w:t>
      </w:r>
    </w:p>
    <w:p w14:paraId="3B219889" w14:textId="77777777" w:rsidR="00500438" w:rsidRPr="00DB3105" w:rsidRDefault="00500438">
      <w:pPr>
        <w:rPr>
          <w:lang w:val="bg-BG"/>
        </w:rPr>
      </w:pPr>
      <w:r w:rsidRPr="00DB3105">
        <w:rPr>
          <w:lang w:val="bg-BG"/>
        </w:rPr>
        <w:t>Всяка генерирана система се състои от два вида графи</w:t>
      </w:r>
    </w:p>
    <w:p w14:paraId="12E5A1A1" w14:textId="77777777" w:rsidR="00500438" w:rsidRPr="00DB3105" w:rsidRDefault="00500438" w:rsidP="00500438">
      <w:pPr>
        <w:pStyle w:val="ListParagraph"/>
        <w:numPr>
          <w:ilvl w:val="0"/>
          <w:numId w:val="2"/>
        </w:numPr>
        <w:rPr>
          <w:lang w:val="bg-BG"/>
        </w:rPr>
      </w:pPr>
      <w:r w:rsidRPr="00DB3105">
        <w:rPr>
          <w:lang w:val="bg-BG"/>
        </w:rPr>
        <w:t>Трансформационен сигнален граф – описва трансформациите на данните, служи за описание и взаимодействие с физическите или логическите входове и изходи на системата.</w:t>
      </w:r>
    </w:p>
    <w:p w14:paraId="0E765982" w14:textId="77777777" w:rsidR="0049013C" w:rsidRPr="00DB3105" w:rsidRDefault="00500438" w:rsidP="00E74E52">
      <w:pPr>
        <w:pStyle w:val="ListParagraph"/>
        <w:numPr>
          <w:ilvl w:val="0"/>
          <w:numId w:val="2"/>
        </w:numPr>
        <w:rPr>
          <w:lang w:val="bg-BG"/>
        </w:rPr>
      </w:pPr>
      <w:r w:rsidRPr="00DB3105">
        <w:rPr>
          <w:lang w:val="bg-BG"/>
        </w:rPr>
        <w:t>Автоматен граф – работи само с логическите входове/изходи на системата, като в него се залага логиката, последователността от действията, разклоненията в зависимост от условията и обработката на грешки.</w:t>
      </w:r>
    </w:p>
    <w:p w14:paraId="6D5496A8" w14:textId="77777777" w:rsidR="00500438" w:rsidRPr="00DB3105" w:rsidRDefault="00500438">
      <w:pPr>
        <w:rPr>
          <w:lang w:val="bg-BG"/>
        </w:rPr>
      </w:pPr>
      <w:r w:rsidRPr="00DB3105">
        <w:rPr>
          <w:lang w:val="bg-BG"/>
        </w:rPr>
        <w:t xml:space="preserve">Типове входове на системата: </w:t>
      </w:r>
    </w:p>
    <w:p w14:paraId="6124A157" w14:textId="77777777" w:rsidR="00500438" w:rsidRPr="00DB3105" w:rsidRDefault="00500438" w:rsidP="00500438">
      <w:pPr>
        <w:pStyle w:val="ListParagraph"/>
        <w:numPr>
          <w:ilvl w:val="0"/>
          <w:numId w:val="1"/>
        </w:numPr>
        <w:rPr>
          <w:lang w:val="bg-BG"/>
        </w:rPr>
      </w:pPr>
      <w:r w:rsidRPr="00DB3105">
        <w:rPr>
          <w:lang w:val="bg-BG"/>
        </w:rPr>
        <w:t>Текстови вход – директно се парсва на базата на посочен тип.</w:t>
      </w:r>
    </w:p>
    <w:p w14:paraId="554E7F9D" w14:textId="77777777" w:rsidR="00500438" w:rsidRPr="00DB3105" w:rsidRDefault="00500438" w:rsidP="00500438">
      <w:pPr>
        <w:pStyle w:val="ListParagraph"/>
        <w:numPr>
          <w:ilvl w:val="0"/>
          <w:numId w:val="1"/>
        </w:numPr>
        <w:rPr>
          <w:lang w:val="bg-BG"/>
        </w:rPr>
      </w:pPr>
      <w:r w:rsidRPr="00DB3105">
        <w:rPr>
          <w:lang w:val="bg-BG"/>
        </w:rPr>
        <w:t xml:space="preserve">Вход тип връзка ( – получава се </w:t>
      </w:r>
    </w:p>
    <w:p w14:paraId="3F829149" w14:textId="77777777" w:rsidR="00782DFA" w:rsidRPr="00DB3105" w:rsidRDefault="00782DFA" w:rsidP="00782DFA">
      <w:pPr>
        <w:pStyle w:val="ListParagraph"/>
        <w:rPr>
          <w:b/>
          <w:lang w:val="bg-BG"/>
        </w:rPr>
      </w:pPr>
      <w:r w:rsidRPr="00DB3105">
        <w:rPr>
          <w:b/>
          <w:lang w:val="bg-BG"/>
        </w:rPr>
        <w:t>Реализация на програмен генератор</w:t>
      </w:r>
    </w:p>
    <w:p w14:paraId="0F0C82E7" w14:textId="77777777" w:rsidR="00782DFA" w:rsidRPr="00DB3105" w:rsidRDefault="00782DFA" w:rsidP="00782DFA">
      <w:pPr>
        <w:rPr>
          <w:lang w:val="bg-BG"/>
        </w:rPr>
      </w:pPr>
      <w:r w:rsidRPr="00DB3105">
        <w:rPr>
          <w:lang w:val="bg-BG"/>
        </w:rPr>
        <w:lastRenderedPageBreak/>
        <w:t>За реализация на описаният програмен генератор се използва контролата Telerik Diagrams, а като помощен пакет за реализация на спомагателните потребителски интерфейси е използвана и останалата част от WPF пакета от контроли на Telerik</w:t>
      </w:r>
      <w:r w:rsidR="00D53CEC" w:rsidRPr="00DB3105">
        <w:rPr>
          <w:lang w:val="bg-BG"/>
        </w:rPr>
        <w:t xml:space="preserve"> (Progress)</w:t>
      </w:r>
      <w:r w:rsidRPr="00DB3105">
        <w:rPr>
          <w:lang w:val="bg-BG"/>
        </w:rPr>
        <w:t xml:space="preserve">. Избраната контрола е част от платен пакет, който дава възможност за безплатно използване в пробен период за неограничено време, като в случайни моменти генерира съобщение че се </w:t>
      </w:r>
      <w:bookmarkStart w:id="0" w:name="_GoBack"/>
      <w:bookmarkEnd w:id="0"/>
      <w:r w:rsidRPr="00DB3105">
        <w:rPr>
          <w:lang w:val="bg-BG"/>
        </w:rPr>
        <w:t xml:space="preserve">използва без да е лицензиран. </w:t>
      </w:r>
    </w:p>
    <w:p w14:paraId="6E06822D" w14:textId="77777777" w:rsidR="00782DFA" w:rsidRPr="00DB3105" w:rsidRDefault="00782DFA" w:rsidP="00782DFA">
      <w:pPr>
        <w:rPr>
          <w:lang w:val="bg-BG"/>
        </w:rPr>
      </w:pPr>
      <w:r w:rsidRPr="00DB3105">
        <w:rPr>
          <w:lang w:val="bg-BG"/>
        </w:rPr>
        <w:t>Предимствата на тази контрола са:</w:t>
      </w:r>
    </w:p>
    <w:p w14:paraId="0ABCE346" w14:textId="77777777" w:rsidR="00782DFA" w:rsidRPr="00DB3105" w:rsidRDefault="00782DFA" w:rsidP="00782DFA">
      <w:pPr>
        <w:pStyle w:val="ListParagraph"/>
        <w:numPr>
          <w:ilvl w:val="0"/>
          <w:numId w:val="9"/>
        </w:numPr>
        <w:rPr>
          <w:lang w:val="bg-BG"/>
        </w:rPr>
      </w:pPr>
      <w:r w:rsidRPr="00DB3105">
        <w:rPr>
          <w:lang w:val="bg-BG"/>
        </w:rPr>
        <w:t>Добрата и изчерпателна документация;</w:t>
      </w:r>
    </w:p>
    <w:p w14:paraId="0B67AFB4" w14:textId="77777777" w:rsidR="00782DFA" w:rsidRPr="00DB3105" w:rsidRDefault="00782DFA" w:rsidP="00782DFA">
      <w:pPr>
        <w:pStyle w:val="ListParagraph"/>
        <w:numPr>
          <w:ilvl w:val="0"/>
          <w:numId w:val="9"/>
        </w:numPr>
        <w:rPr>
          <w:lang w:val="bg-BG"/>
        </w:rPr>
      </w:pPr>
      <w:r w:rsidRPr="00DB3105">
        <w:rPr>
          <w:lang w:val="bg-BG"/>
        </w:rPr>
        <w:t>Практически неограничените възможности за реализиране на промени в поведението на елементите на използваната диаграма;</w:t>
      </w:r>
    </w:p>
    <w:p w14:paraId="23CC3381" w14:textId="77777777" w:rsidR="00782DFA" w:rsidRPr="00DB3105" w:rsidRDefault="00782DFA" w:rsidP="00782DFA">
      <w:pPr>
        <w:pStyle w:val="ListParagraph"/>
        <w:numPr>
          <w:ilvl w:val="0"/>
          <w:numId w:val="9"/>
        </w:numPr>
        <w:rPr>
          <w:lang w:val="bg-BG"/>
        </w:rPr>
      </w:pPr>
      <w:r w:rsidRPr="00DB3105">
        <w:rPr>
          <w:lang w:val="bg-BG"/>
        </w:rPr>
        <w:t>Възможността за създаване на библиотеки от графични елементи които могат да запазват вътрешно своите спомагателни атрибути необходими за работата на генератора;</w:t>
      </w:r>
    </w:p>
    <w:p w14:paraId="6BE0AEA8" w14:textId="77777777" w:rsidR="00782DFA" w:rsidRPr="00DB3105" w:rsidRDefault="00782DFA" w:rsidP="00782DFA">
      <w:pPr>
        <w:pStyle w:val="ListParagraph"/>
        <w:numPr>
          <w:ilvl w:val="0"/>
          <w:numId w:val="9"/>
        </w:numPr>
        <w:rPr>
          <w:lang w:val="bg-BG"/>
        </w:rPr>
      </w:pPr>
      <w:r w:rsidRPr="00DB3105">
        <w:rPr>
          <w:lang w:val="bg-BG"/>
        </w:rPr>
        <w:t>Възможността за запазване на диаграми в отвореният XML формат, както и последващото им зареждане;</w:t>
      </w:r>
    </w:p>
    <w:p w14:paraId="25995839" w14:textId="77777777" w:rsidR="00782DFA" w:rsidRPr="00DB3105" w:rsidRDefault="0048401B" w:rsidP="00782DFA">
      <w:pPr>
        <w:pStyle w:val="ListParagraph"/>
        <w:numPr>
          <w:ilvl w:val="0"/>
          <w:numId w:val="9"/>
        </w:numPr>
        <w:rPr>
          <w:lang w:val="bg-BG"/>
        </w:rPr>
      </w:pPr>
      <w:r w:rsidRPr="00DB3105">
        <w:rPr>
          <w:lang w:val="bg-BG"/>
        </w:rPr>
        <w:t>Възможност за създаване на всички необходими за работата на генератора връзки, и графични елементи.</w:t>
      </w:r>
    </w:p>
    <w:p w14:paraId="06DA397C" w14:textId="77777777" w:rsidR="00500438" w:rsidRPr="00DB3105" w:rsidRDefault="0048401B">
      <w:pPr>
        <w:rPr>
          <w:lang w:val="bg-BG"/>
        </w:rPr>
      </w:pPr>
      <w:r w:rsidRPr="00DB3105">
        <w:rPr>
          <w:lang w:val="bg-BG"/>
        </w:rPr>
        <w:t xml:space="preserve">За реализация на </w:t>
      </w:r>
      <w:r w:rsidR="00DB3105" w:rsidRPr="00DB3105">
        <w:rPr>
          <w:lang w:val="bg-BG"/>
        </w:rPr>
        <w:t>функционалните</w:t>
      </w:r>
      <w:r w:rsidRPr="00DB3105">
        <w:rPr>
          <w:lang w:val="bg-BG"/>
        </w:rPr>
        <w:t xml:space="preserve"> модули се използват следните спомагателни контроли</w:t>
      </w:r>
      <w:r w:rsidR="00254035" w:rsidRPr="00DB3105">
        <w:rPr>
          <w:lang w:val="bg-BG"/>
        </w:rPr>
        <w:t>:</w:t>
      </w:r>
    </w:p>
    <w:p w14:paraId="7CDBF50D" w14:textId="77777777" w:rsidR="00254035" w:rsidRPr="00DB3105" w:rsidRDefault="00254035" w:rsidP="00254035">
      <w:pPr>
        <w:pStyle w:val="ListParagraph"/>
        <w:numPr>
          <w:ilvl w:val="0"/>
          <w:numId w:val="10"/>
        </w:numPr>
        <w:rPr>
          <w:lang w:val="bg-BG"/>
        </w:rPr>
      </w:pPr>
      <w:r w:rsidRPr="00DB3105">
        <w:rPr>
          <w:lang w:val="bg-BG"/>
        </w:rPr>
        <w:t xml:space="preserve">Shape – графичен елемент с който се визуализира функционален модул. Размера и формата на графичния елемент могат да бъдат динамично управлявани. Всеки графичен елемент подлежи на автоматично оразмеряване така че да бъдат визуализирани кратки описания на всички негови входно-изходни конектори. </w:t>
      </w:r>
    </w:p>
    <w:p w14:paraId="1D54FDF8" w14:textId="77777777" w:rsidR="00254035" w:rsidRPr="00DB3105" w:rsidRDefault="00254035" w:rsidP="00BB1853">
      <w:pPr>
        <w:pStyle w:val="ListParagraph"/>
        <w:numPr>
          <w:ilvl w:val="0"/>
          <w:numId w:val="10"/>
        </w:numPr>
        <w:rPr>
          <w:lang w:val="bg-BG"/>
        </w:rPr>
      </w:pPr>
      <w:r w:rsidRPr="00DB3105">
        <w:rPr>
          <w:lang w:val="bg-BG"/>
        </w:rPr>
        <w:t>Connector – Графичен елемент който позволява създаване на връзка. За да може да бъде изградена връзка към обект от тип Shape, този обект трябва да има поне един конектор. Ако бъде създаден модул без конектори, то към него не може да се изгради връзка (все пак създаването на такъв тип модули има смисъл).</w:t>
      </w:r>
    </w:p>
    <w:p w14:paraId="609FCB83" w14:textId="77777777" w:rsidR="00D53CEC" w:rsidRPr="00DB3105" w:rsidRDefault="00254035" w:rsidP="00D53CEC">
      <w:pPr>
        <w:pStyle w:val="ListParagraph"/>
        <w:numPr>
          <w:ilvl w:val="0"/>
          <w:numId w:val="10"/>
        </w:numPr>
        <w:rPr>
          <w:lang w:val="bg-BG"/>
        </w:rPr>
      </w:pPr>
      <w:r w:rsidRPr="00DB3105">
        <w:rPr>
          <w:lang w:val="bg-BG"/>
        </w:rPr>
        <w:t xml:space="preserve">Connection – графичен елемент свързващ два конектора. </w:t>
      </w:r>
      <w:r w:rsidR="006E7FDE" w:rsidRPr="00DB3105">
        <w:rPr>
          <w:lang w:val="bg-BG"/>
        </w:rPr>
        <w:t>Всяка връзка завършва със стрелка сочеща посоката на предаване на данните.</w:t>
      </w:r>
    </w:p>
    <w:p w14:paraId="6D4F582C" w14:textId="77777777" w:rsidR="00373A17" w:rsidRDefault="00D53CEC" w:rsidP="00373A17">
      <w:pPr>
        <w:ind w:firstLine="360"/>
        <w:rPr>
          <w:lang w:val="bg-BG"/>
        </w:rPr>
      </w:pPr>
      <w:r w:rsidRPr="00DB3105">
        <w:rPr>
          <w:lang w:val="bg-BG"/>
        </w:rPr>
        <w:t xml:space="preserve">Всеки функционален модул има четири области за визуализация на връзките си – лява за входовете, дясна за изходите, горна за параметрите и долна за вътрешните състояния. Тези области се оразмеряват автоматично щом бъдат попълнени със съдържание и това позволява автоматичното оразмеряване на целият елемент отговарящ за функционалния модул. При създаването на нов функционален модул автоматично се отваря спомагателен прозорец в който потребителя да зададе </w:t>
      </w:r>
      <w:r w:rsidR="00DB3105" w:rsidRPr="00DB3105">
        <w:rPr>
          <w:lang w:val="bg-BG"/>
        </w:rPr>
        <w:t>основните</w:t>
      </w:r>
      <w:r w:rsidRPr="00DB3105">
        <w:rPr>
          <w:lang w:val="bg-BG"/>
        </w:rPr>
        <w:t xml:space="preserve"> му параметри – име на шаблона на база на който се генерира модула, брой входове, параметри, изходи, вътрешни състояния, както и да именува и при нужда добави допълнителни описания за всяка връзка.</w:t>
      </w:r>
    </w:p>
    <w:p w14:paraId="17F68C4B" w14:textId="77777777" w:rsidR="005E2B82" w:rsidRDefault="005E2B82" w:rsidP="00373A17">
      <w:pPr>
        <w:ind w:firstLine="360"/>
        <w:rPr>
          <w:lang w:val="bg-BG"/>
        </w:rPr>
      </w:pPr>
      <w:r>
        <w:rPr>
          <w:lang w:val="bg-BG"/>
        </w:rPr>
        <w:t xml:space="preserve">Характеристики на входно-изходните точки. </w:t>
      </w:r>
    </w:p>
    <w:p w14:paraId="6870D9E8" w14:textId="77777777" w:rsidR="005E2B82" w:rsidRDefault="005E2B82" w:rsidP="00373A17">
      <w:pPr>
        <w:ind w:firstLine="360"/>
        <w:rPr>
          <w:lang w:val="bg-BG"/>
        </w:rPr>
      </w:pPr>
      <w:r>
        <w:rPr>
          <w:lang w:val="bg-BG"/>
        </w:rPr>
        <w:t>Всички от по-долу описаните характеристики биват могат да имат следните атрибути:</w:t>
      </w:r>
    </w:p>
    <w:p w14:paraId="4C64901E" w14:textId="77777777" w:rsidR="005E2B82" w:rsidRDefault="005E2B82" w:rsidP="005E2B82">
      <w:pPr>
        <w:pStyle w:val="ListParagraph"/>
        <w:numPr>
          <w:ilvl w:val="0"/>
          <w:numId w:val="16"/>
        </w:numPr>
        <w:rPr>
          <w:lang w:val="bg-BG"/>
        </w:rPr>
      </w:pPr>
      <w:r>
        <w:rPr>
          <w:lang w:val="bg-BG"/>
        </w:rPr>
        <w:t>Уникален – тази характеристика трябва задължително да фигурира в описанието точно веднъж.</w:t>
      </w:r>
    </w:p>
    <w:p w14:paraId="48F9ABE2" w14:textId="77777777" w:rsidR="005E2B82" w:rsidRDefault="005E2B82" w:rsidP="005E2B82">
      <w:pPr>
        <w:pStyle w:val="ListParagraph"/>
        <w:numPr>
          <w:ilvl w:val="0"/>
          <w:numId w:val="16"/>
        </w:numPr>
        <w:rPr>
          <w:lang w:val="bg-BG"/>
        </w:rPr>
      </w:pPr>
      <w:r>
        <w:rPr>
          <w:lang w:val="bg-BG"/>
        </w:rPr>
        <w:t>Задължителен – тази характеристика трябва да фигурира поне веднъж.</w:t>
      </w:r>
    </w:p>
    <w:p w14:paraId="2D43E6E7" w14:textId="77777777" w:rsidR="005E2B82" w:rsidRDefault="005E2B82" w:rsidP="005E2B82">
      <w:pPr>
        <w:pStyle w:val="ListParagraph"/>
        <w:numPr>
          <w:ilvl w:val="0"/>
          <w:numId w:val="16"/>
        </w:numPr>
        <w:rPr>
          <w:lang w:val="bg-BG"/>
        </w:rPr>
      </w:pPr>
      <w:r>
        <w:rPr>
          <w:lang w:val="bg-BG"/>
        </w:rPr>
        <w:lastRenderedPageBreak/>
        <w:t>Незадължителен – тази характеристика може и да не фигурира.</w:t>
      </w:r>
    </w:p>
    <w:p w14:paraId="20FDF1AE" w14:textId="77777777" w:rsidR="005E2B82" w:rsidRPr="005E2B82" w:rsidRDefault="005E2B82" w:rsidP="005E2B82">
      <w:pPr>
        <w:pStyle w:val="ListParagraph"/>
        <w:numPr>
          <w:ilvl w:val="0"/>
          <w:numId w:val="16"/>
        </w:numPr>
        <w:rPr>
          <w:lang w:val="bg-BG"/>
        </w:rPr>
      </w:pPr>
      <w:r>
        <w:rPr>
          <w:lang w:val="bg-BG"/>
        </w:rPr>
        <w:t>Опционален – този тип характеристика не може да бъде описан като задължителен или не предварително. Тя може да стане задължителна в случай, че някоя от другите описващи характеристики има определена стойност.</w:t>
      </w:r>
    </w:p>
    <w:p w14:paraId="492D57CF" w14:textId="77777777" w:rsidR="00DA7F0D" w:rsidRDefault="00DA7F0D" w:rsidP="00373A17">
      <w:pPr>
        <w:ind w:firstLine="360"/>
        <w:rPr>
          <w:lang w:val="bg-BG"/>
        </w:rPr>
      </w:pPr>
      <w:r>
        <w:rPr>
          <w:lang w:val="bg-BG"/>
        </w:rPr>
        <w:t>Всички входно-изходни точки на функционалния модул имат следните общи характеристики:</w:t>
      </w:r>
    </w:p>
    <w:p w14:paraId="6B8E717E" w14:textId="77777777" w:rsidR="005E2B82" w:rsidRDefault="00DA7F0D" w:rsidP="00DA7F0D">
      <w:pPr>
        <w:pStyle w:val="ListParagraph"/>
        <w:numPr>
          <w:ilvl w:val="0"/>
          <w:numId w:val="13"/>
        </w:numPr>
        <w:rPr>
          <w:lang w:val="bg-BG"/>
        </w:rPr>
      </w:pPr>
      <w:r w:rsidRPr="00DA7F0D">
        <w:rPr>
          <w:lang w:val="bg-BG"/>
        </w:rPr>
        <w:t>Тип на данните (някой от основните типове данни или съставен)</w:t>
      </w:r>
      <w:r w:rsidR="005E2B82" w:rsidRPr="00DA7F0D">
        <w:rPr>
          <w:lang w:val="bg-BG"/>
        </w:rPr>
        <w:t xml:space="preserve"> </w:t>
      </w:r>
      <w:r w:rsidR="005E2B82">
        <w:rPr>
          <w:lang w:val="bg-BG"/>
        </w:rPr>
        <w:t>(Уникален)</w:t>
      </w:r>
    </w:p>
    <w:p w14:paraId="52A4F20C" w14:textId="77777777" w:rsidR="00DA7F0D" w:rsidRDefault="00DA7F0D" w:rsidP="00DA7F0D">
      <w:pPr>
        <w:pStyle w:val="ListParagraph"/>
        <w:numPr>
          <w:ilvl w:val="0"/>
          <w:numId w:val="13"/>
        </w:numPr>
        <w:rPr>
          <w:lang w:val="bg-BG"/>
        </w:rPr>
      </w:pPr>
      <w:r w:rsidRPr="00DA7F0D">
        <w:rPr>
          <w:lang w:val="bg-BG"/>
        </w:rPr>
        <w:t>Връзка – описание с коя инстанция на кой модул на кой изход е вързан входа.</w:t>
      </w:r>
      <w:r w:rsidR="005E2B82">
        <w:rPr>
          <w:lang w:val="bg-BG"/>
        </w:rPr>
        <w:t xml:space="preserve">  (Незадължителен – конфигурацията генерирана от потребителя може да бъде приета и запазена без да са изградени всички връзки. При липса на критични връзки потребителя ще получава съобщение при заявка за </w:t>
      </w:r>
      <w:proofErr w:type="spellStart"/>
      <w:r w:rsidR="005E2B82">
        <w:rPr>
          <w:lang w:val="bg-BG"/>
        </w:rPr>
        <w:t>кодо</w:t>
      </w:r>
      <w:proofErr w:type="spellEnd"/>
      <w:r w:rsidR="005E2B82">
        <w:rPr>
          <w:lang w:val="bg-BG"/>
        </w:rPr>
        <w:t>-генерация).</w:t>
      </w:r>
    </w:p>
    <w:p w14:paraId="1CE69931" w14:textId="77777777" w:rsidR="00DA7F0D" w:rsidRDefault="00DA7F0D" w:rsidP="00DA7F0D">
      <w:pPr>
        <w:pStyle w:val="ListParagraph"/>
        <w:numPr>
          <w:ilvl w:val="0"/>
          <w:numId w:val="13"/>
        </w:numPr>
        <w:rPr>
          <w:lang w:val="bg-BG"/>
        </w:rPr>
      </w:pPr>
      <w:r>
        <w:rPr>
          <w:lang w:val="bg-BG"/>
        </w:rPr>
        <w:t>Размерност – в случай че предаваната величина е двумерна (двумерен масив) и размера ѝ е статичен може да се опише размерността, така че тя да подлежи на автоматична валидация при свързването на входа</w:t>
      </w:r>
      <w:r w:rsidR="00F30AF1">
        <w:rPr>
          <w:lang w:val="bg-BG"/>
        </w:rPr>
        <w:t xml:space="preserve"> </w:t>
      </w:r>
      <w:r w:rsidR="00F30AF1" w:rsidRPr="00B503A9">
        <w:t xml:space="preserve"> (</w:t>
      </w:r>
      <w:r w:rsidR="00F30AF1">
        <w:rPr>
          <w:lang w:val="bg-BG"/>
        </w:rPr>
        <w:t>Задължителен – по подразбиране с размерност 1 на 1 – множество с един елемент).</w:t>
      </w:r>
    </w:p>
    <w:p w14:paraId="558FB6AE" w14:textId="77777777" w:rsidR="00DA7F0D" w:rsidRDefault="00DA7F0D" w:rsidP="00DA7F0D">
      <w:pPr>
        <w:pStyle w:val="ListParagraph"/>
        <w:numPr>
          <w:ilvl w:val="0"/>
          <w:numId w:val="13"/>
        </w:numPr>
        <w:rPr>
          <w:lang w:val="bg-BG"/>
        </w:rPr>
      </w:pPr>
      <w:r>
        <w:rPr>
          <w:lang w:val="bg-BG"/>
        </w:rPr>
        <w:t>Име на входно-изходната точка – описателно име което да подсказва на потребителя на модула какви данни се очаква да бъдат използвани.</w:t>
      </w:r>
      <w:r w:rsidR="00F30AF1">
        <w:rPr>
          <w:lang w:val="bg-BG"/>
        </w:rPr>
        <w:t xml:space="preserve"> (Уникален)</w:t>
      </w:r>
    </w:p>
    <w:p w14:paraId="05600ECD" w14:textId="77777777" w:rsidR="00D847A3" w:rsidRDefault="00D847A3" w:rsidP="00DA7F0D">
      <w:pPr>
        <w:pStyle w:val="ListParagraph"/>
        <w:numPr>
          <w:ilvl w:val="0"/>
          <w:numId w:val="13"/>
        </w:numPr>
        <w:rPr>
          <w:lang w:val="bg-BG"/>
        </w:rPr>
      </w:pPr>
      <w:r>
        <w:rPr>
          <w:lang w:val="bg-BG"/>
        </w:rPr>
        <w:t>Получени метаданни – различни метаданни носещи допълнително описание на получения обект</w:t>
      </w:r>
      <w:r w:rsidR="00542A89" w:rsidRPr="00B503A9">
        <w:t xml:space="preserve"> (</w:t>
      </w:r>
      <w:r w:rsidR="00542A89">
        <w:rPr>
          <w:lang w:val="bg-BG"/>
        </w:rPr>
        <w:t>подават се по време на генерация на системата и служат за офлайн валидация на генерираната конфигурация. Не се задават ръчно от потребителя)</w:t>
      </w:r>
      <w:r w:rsidR="00F30AF1">
        <w:rPr>
          <w:lang w:val="bg-BG"/>
        </w:rPr>
        <w:t xml:space="preserve"> (Незадължителен)</w:t>
      </w:r>
      <w:r w:rsidR="00542A89">
        <w:rPr>
          <w:lang w:val="bg-BG"/>
        </w:rPr>
        <w:t>.</w:t>
      </w:r>
    </w:p>
    <w:p w14:paraId="51247CED" w14:textId="77777777" w:rsidR="00D847A3" w:rsidRPr="00D847A3" w:rsidRDefault="00D847A3" w:rsidP="00D847A3">
      <w:pPr>
        <w:pStyle w:val="ListParagraph"/>
        <w:numPr>
          <w:ilvl w:val="0"/>
          <w:numId w:val="13"/>
        </w:numPr>
        <w:rPr>
          <w:lang w:val="bg-BG"/>
        </w:rPr>
      </w:pPr>
      <w:r w:rsidRPr="00D847A3">
        <w:rPr>
          <w:lang w:val="bg-BG"/>
        </w:rPr>
        <w:t>Изисквани метаданни – метаданни описващи изискванията към получавания обект с цел автоматична валидация по време на създаване на генерираната система</w:t>
      </w:r>
      <w:r w:rsidR="00F30AF1">
        <w:rPr>
          <w:lang w:val="bg-BG"/>
        </w:rPr>
        <w:t xml:space="preserve"> (Опционален –</w:t>
      </w:r>
      <w:r w:rsidR="00A117AD">
        <w:rPr>
          <w:lang w:val="bg-BG"/>
        </w:rPr>
        <w:t xml:space="preserve"> типа на данните е стойностен може да бъдат или да не бъдат описани допълнителни изисквания към получаваната стойност. Ако типа на данните е обектен, е задължително да се направи валидация че получавани тип обект има минимално необходими атрибути за правилното изпълнение на модула)</w:t>
      </w:r>
      <w:r w:rsidRPr="00D847A3">
        <w:rPr>
          <w:lang w:val="bg-BG"/>
        </w:rPr>
        <w:t>.</w:t>
      </w:r>
    </w:p>
    <w:p w14:paraId="7FD9819C" w14:textId="77777777" w:rsidR="00373A17" w:rsidRDefault="00373A17" w:rsidP="00A117AD">
      <w:pPr>
        <w:keepNext/>
        <w:ind w:firstLine="360"/>
        <w:rPr>
          <w:lang w:val="bg-BG"/>
        </w:rPr>
      </w:pPr>
      <w:r>
        <w:rPr>
          <w:lang w:val="bg-BG"/>
        </w:rPr>
        <w:t>В спомагателния прозорец ще се визуализират пет секции:</w:t>
      </w:r>
    </w:p>
    <w:p w14:paraId="564E44FE" w14:textId="77777777" w:rsidR="00373A17" w:rsidRDefault="00373A17" w:rsidP="00373A17">
      <w:pPr>
        <w:pStyle w:val="ListParagraph"/>
        <w:numPr>
          <w:ilvl w:val="0"/>
          <w:numId w:val="11"/>
        </w:numPr>
        <w:rPr>
          <w:lang w:val="bg-BG"/>
        </w:rPr>
      </w:pPr>
      <w:r>
        <w:rPr>
          <w:lang w:val="bg-BG"/>
        </w:rPr>
        <w:t>Основна секция</w:t>
      </w:r>
    </w:p>
    <w:p w14:paraId="13B99FEA" w14:textId="77777777" w:rsidR="00373A17" w:rsidRDefault="00373A17" w:rsidP="00373A17">
      <w:pPr>
        <w:pStyle w:val="ListParagraph"/>
        <w:numPr>
          <w:ilvl w:val="1"/>
          <w:numId w:val="11"/>
        </w:numPr>
        <w:rPr>
          <w:lang w:val="bg-BG"/>
        </w:rPr>
      </w:pPr>
      <w:r>
        <w:rPr>
          <w:lang w:val="bg-BG"/>
        </w:rPr>
        <w:t>име на библиотечния модул – с възможност за избор от йерархична структура на библиотеката на функционалните модули</w:t>
      </w:r>
    </w:p>
    <w:p w14:paraId="53388D1A" w14:textId="77777777" w:rsidR="00373A17" w:rsidRPr="00373A17" w:rsidRDefault="00373A17" w:rsidP="00373A17">
      <w:pPr>
        <w:pStyle w:val="ListParagraph"/>
        <w:numPr>
          <w:ilvl w:val="1"/>
          <w:numId w:val="11"/>
        </w:numPr>
        <w:rPr>
          <w:lang w:val="bg-BG"/>
        </w:rPr>
      </w:pPr>
      <w:r w:rsidRPr="00373A17">
        <w:rPr>
          <w:lang w:val="bg-BG"/>
        </w:rPr>
        <w:t>версия на библиотечния модул</w:t>
      </w:r>
      <w:r>
        <w:rPr>
          <w:lang w:val="bg-BG"/>
        </w:rPr>
        <w:t xml:space="preserve"> – списък с наличните версии на конкретния модул (особено важен при нужда от осигуряване на съвместимост с по-стари версии на генерираните системи)</w:t>
      </w:r>
    </w:p>
    <w:p w14:paraId="3B8A0805" w14:textId="77777777" w:rsidR="00373A17" w:rsidRDefault="00373A17" w:rsidP="00373A17">
      <w:pPr>
        <w:pStyle w:val="ListParagraph"/>
        <w:numPr>
          <w:ilvl w:val="1"/>
          <w:numId w:val="11"/>
        </w:numPr>
        <w:rPr>
          <w:lang w:val="bg-BG"/>
        </w:rPr>
      </w:pPr>
      <w:r>
        <w:rPr>
          <w:lang w:val="bg-BG"/>
        </w:rPr>
        <w:t>име на инстанцията на функционалния модул – свободен текст</w:t>
      </w:r>
    </w:p>
    <w:p w14:paraId="39627F09" w14:textId="148F7B45" w:rsidR="00373A17" w:rsidRDefault="00373A17" w:rsidP="00373A17">
      <w:pPr>
        <w:pStyle w:val="ListParagraph"/>
        <w:numPr>
          <w:ilvl w:val="1"/>
          <w:numId w:val="11"/>
        </w:numPr>
        <w:rPr>
          <w:lang w:val="bg-BG"/>
        </w:rPr>
      </w:pPr>
      <w:r>
        <w:rPr>
          <w:lang w:val="bg-BG"/>
        </w:rPr>
        <w:t>Описание – място за описание на модула от библиотеката – текст</w:t>
      </w:r>
    </w:p>
    <w:p w14:paraId="12B0403C" w14:textId="77777777" w:rsidR="00373A17" w:rsidRDefault="00373A17" w:rsidP="00373A17">
      <w:pPr>
        <w:pStyle w:val="ListParagraph"/>
        <w:numPr>
          <w:ilvl w:val="1"/>
          <w:numId w:val="11"/>
        </w:numPr>
        <w:rPr>
          <w:lang w:val="bg-BG"/>
        </w:rPr>
      </w:pPr>
      <w:r>
        <w:rPr>
          <w:lang w:val="bg-BG"/>
        </w:rPr>
        <w:t>Допълнително описание – място за допълнителни бележки от страна на създателя на конфигурацията.</w:t>
      </w:r>
    </w:p>
    <w:p w14:paraId="0E9CE79C" w14:textId="77777777" w:rsidR="00373A17" w:rsidRPr="00DA7F0D" w:rsidRDefault="00373A17" w:rsidP="00DA7F0D">
      <w:pPr>
        <w:pStyle w:val="ListParagraph"/>
        <w:numPr>
          <w:ilvl w:val="0"/>
          <w:numId w:val="11"/>
        </w:numPr>
        <w:rPr>
          <w:lang w:val="bg-BG"/>
        </w:rPr>
      </w:pPr>
      <w:r>
        <w:rPr>
          <w:lang w:val="bg-BG"/>
        </w:rPr>
        <w:t>Секция входове – списък с подробно описание на всички входове на модула</w:t>
      </w:r>
      <w:r w:rsidR="00DA7F0D">
        <w:rPr>
          <w:lang w:val="bg-BG"/>
        </w:rPr>
        <w:t>. Входовете могат да имат следните специфични атрибути:</w:t>
      </w:r>
    </w:p>
    <w:p w14:paraId="346E0CC9" w14:textId="77777777" w:rsidR="00DA7F0D" w:rsidRDefault="00DA7F0D" w:rsidP="00373A17">
      <w:pPr>
        <w:pStyle w:val="ListParagraph"/>
        <w:numPr>
          <w:ilvl w:val="1"/>
          <w:numId w:val="11"/>
        </w:numPr>
        <w:rPr>
          <w:lang w:val="bg-BG"/>
        </w:rPr>
      </w:pPr>
      <w:r>
        <w:rPr>
          <w:lang w:val="bg-BG"/>
        </w:rPr>
        <w:t>Активиращ/пасивен – атрибут на входа описващ ролята му по отношение на определяне на реда на изпълнение на сигналния граф</w:t>
      </w:r>
      <w:r w:rsidR="00D847A3">
        <w:rPr>
          <w:lang w:val="bg-BG"/>
        </w:rPr>
        <w:t>.</w:t>
      </w:r>
    </w:p>
    <w:p w14:paraId="7CED4EF0" w14:textId="77777777" w:rsidR="00D847A3" w:rsidRDefault="00D847A3" w:rsidP="00373A17">
      <w:pPr>
        <w:pStyle w:val="ListParagraph"/>
        <w:numPr>
          <w:ilvl w:val="1"/>
          <w:numId w:val="11"/>
        </w:numPr>
        <w:rPr>
          <w:lang w:val="bg-BG"/>
        </w:rPr>
      </w:pPr>
      <w:r>
        <w:rPr>
          <w:lang w:val="bg-BG"/>
        </w:rPr>
        <w:lastRenderedPageBreak/>
        <w:t>Стойност/референция – атрибут показващ дали данните получени на входа ще се използват директно или ще се работи с тяхно копие.</w:t>
      </w:r>
    </w:p>
    <w:p w14:paraId="36FA37D0" w14:textId="77777777" w:rsidR="00373A17" w:rsidRDefault="00373A17" w:rsidP="00373A17">
      <w:pPr>
        <w:pStyle w:val="ListParagraph"/>
        <w:numPr>
          <w:ilvl w:val="0"/>
          <w:numId w:val="11"/>
        </w:numPr>
        <w:rPr>
          <w:lang w:val="bg-BG"/>
        </w:rPr>
      </w:pPr>
      <w:r>
        <w:rPr>
          <w:lang w:val="bg-BG"/>
        </w:rPr>
        <w:t>Секция параметри – списък с подробно описание на всички параметри на модула</w:t>
      </w:r>
    </w:p>
    <w:p w14:paraId="383BEC52" w14:textId="77777777" w:rsidR="00373A17" w:rsidRDefault="00373A17" w:rsidP="00373A17">
      <w:pPr>
        <w:pStyle w:val="ListParagraph"/>
        <w:numPr>
          <w:ilvl w:val="0"/>
          <w:numId w:val="11"/>
        </w:numPr>
        <w:rPr>
          <w:lang w:val="bg-BG"/>
        </w:rPr>
      </w:pPr>
      <w:r>
        <w:rPr>
          <w:lang w:val="bg-BG"/>
        </w:rPr>
        <w:t>Секция вътрешни променливи – списък с подробно описание на вътрешните променливи</w:t>
      </w:r>
    </w:p>
    <w:p w14:paraId="6DE5E3BF" w14:textId="77777777" w:rsidR="00373A17" w:rsidRDefault="00373A17" w:rsidP="00373A17">
      <w:pPr>
        <w:pStyle w:val="ListParagraph"/>
        <w:numPr>
          <w:ilvl w:val="0"/>
          <w:numId w:val="11"/>
        </w:numPr>
        <w:rPr>
          <w:lang w:val="bg-BG"/>
        </w:rPr>
      </w:pPr>
      <w:r>
        <w:rPr>
          <w:lang w:val="bg-BG"/>
        </w:rPr>
        <w:t>Секция изходи – списък с подробно описание на изходите на модула</w:t>
      </w:r>
      <w:r w:rsidR="00D847A3">
        <w:rPr>
          <w:lang w:val="bg-BG"/>
        </w:rPr>
        <w:t>. Изходите могат да имат следните специфични атрибути:</w:t>
      </w:r>
    </w:p>
    <w:p w14:paraId="275F0E0D" w14:textId="77777777" w:rsidR="00373A17" w:rsidRDefault="00D847A3" w:rsidP="00C02529">
      <w:pPr>
        <w:pStyle w:val="ListParagraph"/>
        <w:numPr>
          <w:ilvl w:val="1"/>
          <w:numId w:val="11"/>
        </w:numPr>
        <w:rPr>
          <w:lang w:val="bg-BG"/>
        </w:rPr>
      </w:pPr>
      <w:r>
        <w:rPr>
          <w:lang w:val="bg-BG"/>
        </w:rPr>
        <w:t>Свързан/несвързан – показва дали конкретния изход може да бъде свързан към повече от един обект или не. Ако изхода е свързан само към един вход, то евентуална промяна на данните извършена от модула към който изхода е свързан би могла да бъде видима и използвана от текущия ФМ при следващото му изпълнение.</w:t>
      </w:r>
    </w:p>
    <w:p w14:paraId="04AABF59" w14:textId="77777777" w:rsidR="00C02529" w:rsidRDefault="00C02529" w:rsidP="00C02529">
      <w:pPr>
        <w:ind w:firstLine="720"/>
        <w:rPr>
          <w:lang w:val="bg-BG"/>
        </w:rPr>
      </w:pPr>
      <w:r>
        <w:rPr>
          <w:lang w:val="bg-BG"/>
        </w:rPr>
        <w:t xml:space="preserve">Запис на съществуваща диаграма (конфигурация). За запис на изградена от потребителя диаграма се използва възможността за сериализиране </w:t>
      </w:r>
      <w:r w:rsidR="00BB1853">
        <w:rPr>
          <w:lang w:val="bg-BG"/>
        </w:rPr>
        <w:t xml:space="preserve">и десериализиране (определение за сериализиране?) </w:t>
      </w:r>
      <w:r>
        <w:rPr>
          <w:lang w:val="bg-BG"/>
        </w:rPr>
        <w:t xml:space="preserve">на диаграмата предоставена от използваната контрола. Съхраняването и възстановяването на графичната част на диаграмата се извършва посредством директно предоставените от производителя на контролата възможности. За съхраняване и възстановяване на данните на генератора е необходимо да се реализират алгоритми за </w:t>
      </w:r>
      <w:r w:rsidR="00BB1853">
        <w:rPr>
          <w:lang w:val="bg-BG"/>
        </w:rPr>
        <w:t>съхраняване и зареждане, които да дадат възможност за пълно записване и възстановяване на данните въведе</w:t>
      </w:r>
      <w:r w:rsidR="005C45C4">
        <w:rPr>
          <w:lang w:val="bg-BG"/>
        </w:rPr>
        <w:t xml:space="preserve">ни от </w:t>
      </w:r>
      <w:r w:rsidR="00BB1853">
        <w:rPr>
          <w:lang w:val="bg-BG"/>
        </w:rPr>
        <w:t>п</w:t>
      </w:r>
      <w:r w:rsidR="005C45C4">
        <w:rPr>
          <w:lang w:val="bg-BG"/>
        </w:rPr>
        <w:t>о</w:t>
      </w:r>
      <w:r w:rsidR="00BB1853">
        <w:rPr>
          <w:lang w:val="bg-BG"/>
        </w:rPr>
        <w:t>требителя.</w:t>
      </w:r>
      <w:r w:rsidR="005C45C4">
        <w:rPr>
          <w:lang w:val="bg-BG"/>
        </w:rPr>
        <w:t xml:space="preserve"> </w:t>
      </w:r>
    </w:p>
    <w:p w14:paraId="257B7CC5" w14:textId="5A2BCA62" w:rsidR="005C45C4" w:rsidRDefault="00A87FFE" w:rsidP="00C02529">
      <w:pPr>
        <w:ind w:firstLine="720"/>
        <w:rPr>
          <w:lang w:val="ru-RU"/>
        </w:rPr>
      </w:pPr>
      <w:r w:rsidRPr="00A87FFE">
        <w:rPr>
          <w:highlight w:val="green"/>
          <w:lang w:val="ru-RU"/>
        </w:rPr>
        <w:t>(</w:t>
      </w:r>
      <w:r w:rsidRPr="00A87FFE">
        <w:rPr>
          <w:highlight w:val="green"/>
          <w:lang w:val="bg-BG"/>
        </w:rPr>
        <w:t xml:space="preserve">да отиде </w:t>
      </w:r>
      <w:r>
        <w:rPr>
          <w:highlight w:val="green"/>
          <w:lang w:val="bg-BG"/>
        </w:rPr>
        <w:t>пред словесните описания</w:t>
      </w:r>
      <w:r w:rsidRPr="00A87FFE">
        <w:rPr>
          <w:highlight w:val="green"/>
          <w:lang w:val="ru-RU"/>
        </w:rPr>
        <w:t>)</w:t>
      </w:r>
      <w:r>
        <w:rPr>
          <w:lang w:val="ru-RU"/>
        </w:rPr>
        <w:t xml:space="preserve"> </w:t>
      </w:r>
      <w:r w:rsidR="008744A2">
        <w:rPr>
          <w:lang w:val="bg-BG"/>
        </w:rPr>
        <w:t>За съхранение на данните на модулите</w:t>
      </w:r>
      <w:r w:rsidR="00A57341">
        <w:t xml:space="preserve"> </w:t>
      </w:r>
      <w:r w:rsidR="00A57341">
        <w:rPr>
          <w:lang w:val="bg-BG"/>
        </w:rPr>
        <w:t>е дефинирана следната система от правила, осигуряваща еднозначно възстановяване на данните след запис. За окончателна реализация на дефинираните правила</w:t>
      </w:r>
      <w:r w:rsidR="008744A2">
        <w:rPr>
          <w:lang w:val="bg-BG"/>
        </w:rPr>
        <w:t xml:space="preserve"> е </w:t>
      </w:r>
      <w:r w:rsidR="00F30AF1">
        <w:rPr>
          <w:lang w:val="bg-BG"/>
        </w:rPr>
        <w:t>използван</w:t>
      </w:r>
      <w:r w:rsidR="008744A2">
        <w:rPr>
          <w:lang w:val="bg-BG"/>
        </w:rPr>
        <w:t xml:space="preserve"> формат </w:t>
      </w:r>
      <w:r w:rsidR="00A57341">
        <w:t xml:space="preserve">XML Schema Definition (XSD)  </w:t>
      </w:r>
      <w:r w:rsidR="0039608D">
        <w:rPr>
          <w:lang w:val="bg-BG"/>
        </w:rPr>
        <w:t>:</w:t>
      </w:r>
      <w:r w:rsidR="00AD6E07" w:rsidRPr="00AD6E07">
        <w:rPr>
          <w:lang w:val="ru-RU"/>
        </w:rPr>
        <w:t xml:space="preserve"> </w:t>
      </w:r>
    </w:p>
    <w:p w14:paraId="25BE97EE" w14:textId="70395CCB" w:rsidR="00A57341" w:rsidRPr="00A57341" w:rsidRDefault="000E1041" w:rsidP="00A57341">
      <w:pPr>
        <w:pStyle w:val="ListParagraph"/>
        <w:numPr>
          <w:ilvl w:val="0"/>
          <w:numId w:val="18"/>
        </w:numPr>
      </w:pPr>
      <w:r>
        <w:rPr>
          <w:lang w:val="bg-BG"/>
        </w:rPr>
        <w:t xml:space="preserve">Съставен тип  </w:t>
      </w:r>
      <w:proofErr w:type="spellStart"/>
      <w:r>
        <w:t>FMDescriptor</w:t>
      </w:r>
      <w:proofErr w:type="spellEnd"/>
      <w:r>
        <w:t xml:space="preserve"> - o</w:t>
      </w:r>
      <w:r w:rsidR="00A57341">
        <w:rPr>
          <w:lang w:val="bg-BG"/>
        </w:rPr>
        <w:t>писанието на всеки ФМ</w:t>
      </w:r>
      <w:r w:rsidR="00AC4D03">
        <w:rPr>
          <w:lang w:val="bg-BG"/>
        </w:rPr>
        <w:t xml:space="preserve"> </w:t>
      </w:r>
      <w:r>
        <w:t>–</w:t>
      </w:r>
      <w:r w:rsidR="00A57341">
        <w:rPr>
          <w:lang w:val="bg-BG"/>
        </w:rPr>
        <w:t xml:space="preserve"> </w:t>
      </w:r>
      <w:r>
        <w:rPr>
          <w:lang w:val="bg-BG"/>
        </w:rPr>
        <w:t xml:space="preserve">съставен от </w:t>
      </w:r>
      <w:r w:rsidR="00A57341">
        <w:rPr>
          <w:lang w:val="bg-BG"/>
        </w:rPr>
        <w:t>елементи</w:t>
      </w:r>
      <w:r>
        <w:rPr>
          <w:lang w:val="bg-BG"/>
        </w:rPr>
        <w:t>те</w:t>
      </w:r>
      <w:r w:rsidR="00A57341">
        <w:rPr>
          <w:lang w:val="bg-BG"/>
        </w:rPr>
        <w:t xml:space="preserve"> описани в таблицата:</w:t>
      </w:r>
    </w:p>
    <w:tbl>
      <w:tblPr>
        <w:tblStyle w:val="TableGrid"/>
        <w:tblW w:w="0" w:type="auto"/>
        <w:tblInd w:w="720" w:type="dxa"/>
        <w:tblLook w:val="04A0" w:firstRow="1" w:lastRow="0" w:firstColumn="1" w:lastColumn="0" w:noHBand="0" w:noVBand="1"/>
      </w:tblPr>
      <w:tblGrid>
        <w:gridCol w:w="1249"/>
        <w:gridCol w:w="3345"/>
        <w:gridCol w:w="2209"/>
        <w:gridCol w:w="1827"/>
      </w:tblGrid>
      <w:tr w:rsidR="00AC4D03" w14:paraId="3A133CFE" w14:textId="34AB9A6C" w:rsidTr="00AC4D03">
        <w:tc>
          <w:tcPr>
            <w:tcW w:w="1075" w:type="dxa"/>
          </w:tcPr>
          <w:p w14:paraId="0CB12DBB" w14:textId="44C7CCFC" w:rsidR="00AC4D03" w:rsidRPr="000E1041" w:rsidRDefault="00AC4D03" w:rsidP="00A57341">
            <w:pPr>
              <w:rPr>
                <w:b/>
                <w:lang w:val="bg-BG"/>
              </w:rPr>
            </w:pPr>
            <w:r w:rsidRPr="000E1041">
              <w:rPr>
                <w:b/>
                <w:lang w:val="bg-BG"/>
              </w:rPr>
              <w:t>Име</w:t>
            </w:r>
          </w:p>
        </w:tc>
        <w:tc>
          <w:tcPr>
            <w:tcW w:w="3420" w:type="dxa"/>
          </w:tcPr>
          <w:p w14:paraId="0434176F" w14:textId="400FCB85" w:rsidR="00AC4D03" w:rsidRPr="000E1041" w:rsidRDefault="00AC4D03" w:rsidP="00A57341">
            <w:pPr>
              <w:rPr>
                <w:b/>
                <w:lang w:val="bg-BG"/>
              </w:rPr>
            </w:pPr>
            <w:r w:rsidRPr="000E1041">
              <w:rPr>
                <w:b/>
                <w:lang w:val="bg-BG"/>
              </w:rPr>
              <w:t>Предназначение</w:t>
            </w:r>
          </w:p>
        </w:tc>
        <w:tc>
          <w:tcPr>
            <w:tcW w:w="2261" w:type="dxa"/>
          </w:tcPr>
          <w:p w14:paraId="5D73AF26" w14:textId="38FF7D57" w:rsidR="00AC4D03" w:rsidRPr="000E1041" w:rsidRDefault="00AC4D03" w:rsidP="00A57341">
            <w:pPr>
              <w:rPr>
                <w:b/>
                <w:lang w:val="bg-BG"/>
              </w:rPr>
            </w:pPr>
            <w:r w:rsidRPr="000E1041">
              <w:rPr>
                <w:b/>
                <w:lang w:val="bg-BG"/>
              </w:rPr>
              <w:t>Тип данни</w:t>
            </w:r>
          </w:p>
        </w:tc>
        <w:tc>
          <w:tcPr>
            <w:tcW w:w="1874" w:type="dxa"/>
          </w:tcPr>
          <w:p w14:paraId="364FEA24" w14:textId="6A579049" w:rsidR="00AC4D03" w:rsidRPr="000E1041" w:rsidRDefault="00AC4D03" w:rsidP="00AC4D03">
            <w:pPr>
              <w:rPr>
                <w:b/>
                <w:lang w:val="bg-BG"/>
              </w:rPr>
            </w:pPr>
            <w:r w:rsidRPr="000E1041">
              <w:rPr>
                <w:b/>
                <w:lang w:val="bg-BG"/>
              </w:rPr>
              <w:t>Брой</w:t>
            </w:r>
          </w:p>
        </w:tc>
      </w:tr>
      <w:tr w:rsidR="00AC4D03" w14:paraId="56D96ED9" w14:textId="32D636CE" w:rsidTr="00AC4D03">
        <w:tc>
          <w:tcPr>
            <w:tcW w:w="1075" w:type="dxa"/>
          </w:tcPr>
          <w:p w14:paraId="0F179D3D" w14:textId="569C24EC" w:rsidR="00AC4D03" w:rsidRDefault="00AC4D03" w:rsidP="00AC4D03">
            <w:proofErr w:type="spellStart"/>
            <w:r w:rsidRPr="00AC4D03">
              <w:t>FMData</w:t>
            </w:r>
            <w:proofErr w:type="spellEnd"/>
          </w:p>
        </w:tc>
        <w:tc>
          <w:tcPr>
            <w:tcW w:w="3420" w:type="dxa"/>
          </w:tcPr>
          <w:p w14:paraId="17F7F325" w14:textId="5249C448" w:rsidR="00AC4D03" w:rsidRPr="00AC4D03" w:rsidRDefault="00AC4D03" w:rsidP="00AC4D03">
            <w:pPr>
              <w:rPr>
                <w:lang w:val="bg-BG"/>
              </w:rPr>
            </w:pPr>
            <w:r>
              <w:rPr>
                <w:lang w:val="bg-BG"/>
              </w:rPr>
              <w:t>Съхранява всички основни данни за ФМ</w:t>
            </w:r>
          </w:p>
        </w:tc>
        <w:tc>
          <w:tcPr>
            <w:tcW w:w="2261" w:type="dxa"/>
          </w:tcPr>
          <w:p w14:paraId="1E379EF2" w14:textId="2578BA08" w:rsidR="00AC4D03" w:rsidRPr="00AC4D03" w:rsidRDefault="00AC4D03" w:rsidP="00AC4D03">
            <w:pPr>
              <w:rPr>
                <w:lang w:val="bg-BG"/>
              </w:rPr>
            </w:pPr>
            <w:r>
              <w:rPr>
                <w:lang w:val="bg-BG"/>
              </w:rPr>
              <w:t xml:space="preserve">Съставен тип </w:t>
            </w:r>
            <w:r>
              <w:t>(</w:t>
            </w:r>
            <w:proofErr w:type="spellStart"/>
            <w:r>
              <w:t>FMData</w:t>
            </w:r>
            <w:proofErr w:type="spellEnd"/>
            <w:r>
              <w:t>)</w:t>
            </w:r>
          </w:p>
        </w:tc>
        <w:tc>
          <w:tcPr>
            <w:tcW w:w="1874" w:type="dxa"/>
          </w:tcPr>
          <w:p w14:paraId="5F013A80" w14:textId="1202928D" w:rsidR="00AC4D03" w:rsidRPr="00AC4D03" w:rsidRDefault="00AC4D03" w:rsidP="00A57341">
            <w:pPr>
              <w:rPr>
                <w:lang w:val="bg-BG"/>
              </w:rPr>
            </w:pPr>
            <w:r>
              <w:rPr>
                <w:lang w:val="bg-BG"/>
              </w:rPr>
              <w:t>Точно един</w:t>
            </w:r>
          </w:p>
        </w:tc>
      </w:tr>
      <w:tr w:rsidR="00AC4D03" w14:paraId="43468E0F" w14:textId="4D2E2D25" w:rsidTr="00AC4D03">
        <w:tc>
          <w:tcPr>
            <w:tcW w:w="1075" w:type="dxa"/>
          </w:tcPr>
          <w:p w14:paraId="6E7E58DD" w14:textId="032957C7" w:rsidR="00AC4D03" w:rsidRDefault="00AC4D03" w:rsidP="00A57341">
            <w:r w:rsidRPr="00AC4D03">
              <w:t>Inputs</w:t>
            </w:r>
          </w:p>
        </w:tc>
        <w:tc>
          <w:tcPr>
            <w:tcW w:w="3420" w:type="dxa"/>
          </w:tcPr>
          <w:p w14:paraId="002414EB" w14:textId="5096DDEA" w:rsidR="00AC4D03" w:rsidRPr="00AC4D03" w:rsidRDefault="00AC4D03" w:rsidP="00A57341">
            <w:r>
              <w:rPr>
                <w:lang w:val="bg-BG"/>
              </w:rPr>
              <w:t>Списък от елементи описващи входовете на ФМ</w:t>
            </w:r>
          </w:p>
        </w:tc>
        <w:tc>
          <w:tcPr>
            <w:tcW w:w="2261" w:type="dxa"/>
          </w:tcPr>
          <w:p w14:paraId="03432DF4" w14:textId="218F2D49" w:rsidR="00AC4D03" w:rsidRPr="00AC4D03" w:rsidRDefault="00AC4D03" w:rsidP="00A57341">
            <w:r>
              <w:rPr>
                <w:lang w:val="bg-BG"/>
              </w:rPr>
              <w:t xml:space="preserve">Списък от елементи от тип </w:t>
            </w:r>
            <w:r>
              <w:t>In</w:t>
            </w:r>
          </w:p>
        </w:tc>
        <w:tc>
          <w:tcPr>
            <w:tcW w:w="1874" w:type="dxa"/>
          </w:tcPr>
          <w:p w14:paraId="7F86CCD0" w14:textId="0CC90098" w:rsidR="00AC4D03" w:rsidRPr="00AC4D03" w:rsidRDefault="00AC4D03" w:rsidP="00A57341">
            <w:pPr>
              <w:rPr>
                <w:lang w:val="bg-BG"/>
              </w:rPr>
            </w:pPr>
            <w:r>
              <w:rPr>
                <w:lang w:val="bg-BG"/>
              </w:rPr>
              <w:t>Нула или повече</w:t>
            </w:r>
          </w:p>
        </w:tc>
      </w:tr>
      <w:tr w:rsidR="00AC4D03" w14:paraId="05AFC5CA" w14:textId="716C48BC" w:rsidTr="00AC4D03">
        <w:tc>
          <w:tcPr>
            <w:tcW w:w="1075" w:type="dxa"/>
          </w:tcPr>
          <w:p w14:paraId="04C4A1F1" w14:textId="5B20845A" w:rsidR="00AC4D03" w:rsidRDefault="00AC4D03" w:rsidP="00A57341">
            <w:r w:rsidRPr="00AC4D03">
              <w:t>Parameters</w:t>
            </w:r>
          </w:p>
        </w:tc>
        <w:tc>
          <w:tcPr>
            <w:tcW w:w="3420" w:type="dxa"/>
          </w:tcPr>
          <w:p w14:paraId="06855F90" w14:textId="3C80D132" w:rsidR="00AC4D03" w:rsidRDefault="00AC4D03" w:rsidP="00AC4D03">
            <w:r>
              <w:rPr>
                <w:lang w:val="bg-BG"/>
              </w:rPr>
              <w:t>Списък от елементи описващи параметрите на ФМ</w:t>
            </w:r>
          </w:p>
        </w:tc>
        <w:tc>
          <w:tcPr>
            <w:tcW w:w="2261" w:type="dxa"/>
          </w:tcPr>
          <w:p w14:paraId="45AFD5F4" w14:textId="4118DB4D" w:rsidR="00AC4D03" w:rsidRPr="00AC4D03" w:rsidRDefault="00AC4D03" w:rsidP="00AC4D03">
            <w:r>
              <w:rPr>
                <w:lang w:val="bg-BG"/>
              </w:rPr>
              <w:t xml:space="preserve">Списък от елементи от тип </w:t>
            </w:r>
            <w:r>
              <w:t>Parameter</w:t>
            </w:r>
          </w:p>
        </w:tc>
        <w:tc>
          <w:tcPr>
            <w:tcW w:w="1874" w:type="dxa"/>
          </w:tcPr>
          <w:p w14:paraId="622F5A31" w14:textId="00F4F1FF" w:rsidR="00AC4D03" w:rsidRDefault="00AC4D03" w:rsidP="00A57341">
            <w:r>
              <w:rPr>
                <w:lang w:val="bg-BG"/>
              </w:rPr>
              <w:t>Нула или повече</w:t>
            </w:r>
          </w:p>
        </w:tc>
      </w:tr>
      <w:tr w:rsidR="00AC4D03" w14:paraId="3CD7FB13" w14:textId="4DA3FA6B" w:rsidTr="00AC4D03">
        <w:tc>
          <w:tcPr>
            <w:tcW w:w="1075" w:type="dxa"/>
          </w:tcPr>
          <w:p w14:paraId="4343892F" w14:textId="063D4865" w:rsidR="00AC4D03" w:rsidRDefault="000E1041" w:rsidP="00A57341">
            <w:r>
              <w:t>States</w:t>
            </w:r>
          </w:p>
        </w:tc>
        <w:tc>
          <w:tcPr>
            <w:tcW w:w="3420" w:type="dxa"/>
          </w:tcPr>
          <w:p w14:paraId="10F2AFC3" w14:textId="33558880" w:rsidR="00AC4D03" w:rsidRDefault="000E1041" w:rsidP="000E1041">
            <w:r>
              <w:rPr>
                <w:lang w:val="bg-BG"/>
              </w:rPr>
              <w:t>Списък от елементи описващи  вътрешните състояния на ФМ</w:t>
            </w:r>
          </w:p>
        </w:tc>
        <w:tc>
          <w:tcPr>
            <w:tcW w:w="2261" w:type="dxa"/>
          </w:tcPr>
          <w:p w14:paraId="494D7D98" w14:textId="31DE3796" w:rsidR="00AC4D03" w:rsidRPr="000E1041" w:rsidRDefault="000E1041" w:rsidP="000E1041">
            <w:r>
              <w:rPr>
                <w:lang w:val="bg-BG"/>
              </w:rPr>
              <w:t xml:space="preserve">Списък от елементи от тип </w:t>
            </w:r>
            <w:r>
              <w:t>State</w:t>
            </w:r>
          </w:p>
        </w:tc>
        <w:tc>
          <w:tcPr>
            <w:tcW w:w="1874" w:type="dxa"/>
          </w:tcPr>
          <w:p w14:paraId="26CAB4F0" w14:textId="4FF47790" w:rsidR="00AC4D03" w:rsidRDefault="00AC4D03" w:rsidP="00A57341">
            <w:r>
              <w:rPr>
                <w:lang w:val="bg-BG"/>
              </w:rPr>
              <w:t>Нула или повече</w:t>
            </w:r>
          </w:p>
        </w:tc>
      </w:tr>
      <w:tr w:rsidR="00AC4D03" w14:paraId="7AF42917" w14:textId="77777777" w:rsidTr="00AC4D03">
        <w:tc>
          <w:tcPr>
            <w:tcW w:w="1075" w:type="dxa"/>
          </w:tcPr>
          <w:p w14:paraId="67DF0750" w14:textId="780EF386" w:rsidR="00AC4D03" w:rsidRDefault="000E1041" w:rsidP="00A57341">
            <w:r>
              <w:t>Outputs</w:t>
            </w:r>
          </w:p>
        </w:tc>
        <w:tc>
          <w:tcPr>
            <w:tcW w:w="3420" w:type="dxa"/>
          </w:tcPr>
          <w:p w14:paraId="72287E12" w14:textId="7FD59378" w:rsidR="00AC4D03" w:rsidRDefault="000E1041" w:rsidP="000E1041">
            <w:r>
              <w:rPr>
                <w:lang w:val="bg-BG"/>
              </w:rPr>
              <w:t>Списък от елементи описващи  изходите на ФМ</w:t>
            </w:r>
          </w:p>
        </w:tc>
        <w:tc>
          <w:tcPr>
            <w:tcW w:w="2261" w:type="dxa"/>
          </w:tcPr>
          <w:p w14:paraId="16797BF7" w14:textId="78CFA9A8" w:rsidR="00AC4D03" w:rsidRPr="000E1041" w:rsidRDefault="000E1041" w:rsidP="000E1041">
            <w:r>
              <w:rPr>
                <w:lang w:val="bg-BG"/>
              </w:rPr>
              <w:t xml:space="preserve">Списък от елементи от тип </w:t>
            </w:r>
            <w:r>
              <w:t>Out</w:t>
            </w:r>
          </w:p>
        </w:tc>
        <w:tc>
          <w:tcPr>
            <w:tcW w:w="1874" w:type="dxa"/>
          </w:tcPr>
          <w:p w14:paraId="4D957D49" w14:textId="03D953D1" w:rsidR="00AC4D03" w:rsidRDefault="00AC4D03" w:rsidP="00A57341">
            <w:pPr>
              <w:rPr>
                <w:lang w:val="bg-BG"/>
              </w:rPr>
            </w:pPr>
            <w:r>
              <w:rPr>
                <w:lang w:val="bg-BG"/>
              </w:rPr>
              <w:t>Нула или повече</w:t>
            </w:r>
          </w:p>
        </w:tc>
      </w:tr>
    </w:tbl>
    <w:p w14:paraId="2C483932" w14:textId="77777777" w:rsidR="00A57341" w:rsidRDefault="00A57341" w:rsidP="00A57341">
      <w:pPr>
        <w:ind w:left="720"/>
      </w:pPr>
    </w:p>
    <w:p w14:paraId="51AC8FFD" w14:textId="6BE45948" w:rsidR="000E1041" w:rsidRPr="00A57341" w:rsidRDefault="000E1041" w:rsidP="000E1041">
      <w:pPr>
        <w:pStyle w:val="ListParagraph"/>
        <w:numPr>
          <w:ilvl w:val="0"/>
          <w:numId w:val="18"/>
        </w:numPr>
      </w:pPr>
      <w:r>
        <w:rPr>
          <w:lang w:val="bg-BG"/>
        </w:rPr>
        <w:t>Съставен тип</w:t>
      </w:r>
      <w:r>
        <w:t xml:space="preserve">  - </w:t>
      </w:r>
      <w:proofErr w:type="spellStart"/>
      <w:r>
        <w:t>FMData</w:t>
      </w:r>
      <w:proofErr w:type="spellEnd"/>
      <w:r w:rsidR="004D3980">
        <w:rPr>
          <w:lang w:val="bg-BG"/>
        </w:rPr>
        <w:t xml:space="preserve"> </w:t>
      </w:r>
      <w:r w:rsidR="004D3980">
        <w:t>–</w:t>
      </w:r>
      <w:r w:rsidR="004D3980">
        <w:rPr>
          <w:lang w:val="bg-BG"/>
        </w:rPr>
        <w:t xml:space="preserve"> съставен от елементите описани в таблицата:</w:t>
      </w:r>
    </w:p>
    <w:tbl>
      <w:tblPr>
        <w:tblStyle w:val="TableGrid"/>
        <w:tblW w:w="0" w:type="auto"/>
        <w:tblInd w:w="720" w:type="dxa"/>
        <w:tblLook w:val="04A0" w:firstRow="1" w:lastRow="0" w:firstColumn="1" w:lastColumn="0" w:noHBand="0" w:noVBand="1"/>
      </w:tblPr>
      <w:tblGrid>
        <w:gridCol w:w="2327"/>
        <w:gridCol w:w="2881"/>
        <w:gridCol w:w="1888"/>
        <w:gridCol w:w="1534"/>
      </w:tblGrid>
      <w:tr w:rsidR="000E1041" w14:paraId="3D14ED41" w14:textId="77777777" w:rsidTr="000E1041">
        <w:tc>
          <w:tcPr>
            <w:tcW w:w="2327" w:type="dxa"/>
          </w:tcPr>
          <w:p w14:paraId="22E9FA4F" w14:textId="77777777" w:rsidR="000E1041" w:rsidRPr="000E1041" w:rsidRDefault="000E1041" w:rsidP="000B6507">
            <w:pPr>
              <w:rPr>
                <w:b/>
                <w:lang w:val="bg-BG"/>
              </w:rPr>
            </w:pPr>
            <w:r w:rsidRPr="000E1041">
              <w:rPr>
                <w:b/>
                <w:lang w:val="bg-BG"/>
              </w:rPr>
              <w:t>Име</w:t>
            </w:r>
          </w:p>
        </w:tc>
        <w:tc>
          <w:tcPr>
            <w:tcW w:w="2881" w:type="dxa"/>
          </w:tcPr>
          <w:p w14:paraId="053460E6" w14:textId="77777777" w:rsidR="000E1041" w:rsidRPr="000E1041" w:rsidRDefault="000E1041" w:rsidP="000B6507">
            <w:pPr>
              <w:rPr>
                <w:b/>
                <w:lang w:val="bg-BG"/>
              </w:rPr>
            </w:pPr>
            <w:r w:rsidRPr="000E1041">
              <w:rPr>
                <w:b/>
                <w:lang w:val="bg-BG"/>
              </w:rPr>
              <w:t>Предназначение</w:t>
            </w:r>
          </w:p>
        </w:tc>
        <w:tc>
          <w:tcPr>
            <w:tcW w:w="1888" w:type="dxa"/>
          </w:tcPr>
          <w:p w14:paraId="457613DF" w14:textId="77777777" w:rsidR="000E1041" w:rsidRPr="000E1041" w:rsidRDefault="000E1041" w:rsidP="000B6507">
            <w:pPr>
              <w:rPr>
                <w:b/>
                <w:lang w:val="bg-BG"/>
              </w:rPr>
            </w:pPr>
            <w:r w:rsidRPr="000E1041">
              <w:rPr>
                <w:b/>
                <w:lang w:val="bg-BG"/>
              </w:rPr>
              <w:t>Тип данни</w:t>
            </w:r>
          </w:p>
        </w:tc>
        <w:tc>
          <w:tcPr>
            <w:tcW w:w="1534" w:type="dxa"/>
          </w:tcPr>
          <w:p w14:paraId="5DE53451" w14:textId="77777777" w:rsidR="000E1041" w:rsidRPr="000E1041" w:rsidRDefault="000E1041" w:rsidP="000B6507">
            <w:pPr>
              <w:rPr>
                <w:b/>
                <w:lang w:val="bg-BG"/>
              </w:rPr>
            </w:pPr>
            <w:r w:rsidRPr="000E1041">
              <w:rPr>
                <w:b/>
                <w:lang w:val="bg-BG"/>
              </w:rPr>
              <w:t>Брой</w:t>
            </w:r>
          </w:p>
        </w:tc>
      </w:tr>
      <w:tr w:rsidR="000E1041" w14:paraId="5F4041FD" w14:textId="77777777" w:rsidTr="000E1041">
        <w:tc>
          <w:tcPr>
            <w:tcW w:w="2327" w:type="dxa"/>
          </w:tcPr>
          <w:p w14:paraId="66DEAAAE" w14:textId="400BFF37" w:rsidR="000E1041" w:rsidRPr="000E1041" w:rsidRDefault="000E1041" w:rsidP="000B6507">
            <w:proofErr w:type="spellStart"/>
            <w:r>
              <w:t>FMName</w:t>
            </w:r>
            <w:proofErr w:type="spellEnd"/>
          </w:p>
        </w:tc>
        <w:tc>
          <w:tcPr>
            <w:tcW w:w="2881" w:type="dxa"/>
          </w:tcPr>
          <w:p w14:paraId="0746CDC6" w14:textId="48DDD4BB" w:rsidR="000E1041" w:rsidRPr="00AC4D03" w:rsidRDefault="000E1041" w:rsidP="000B6507">
            <w:pPr>
              <w:rPr>
                <w:lang w:val="bg-BG"/>
              </w:rPr>
            </w:pPr>
            <w:r>
              <w:rPr>
                <w:lang w:val="bg-BG"/>
              </w:rPr>
              <w:t>Име на ФМ от библиотеката</w:t>
            </w:r>
          </w:p>
        </w:tc>
        <w:tc>
          <w:tcPr>
            <w:tcW w:w="1888" w:type="dxa"/>
          </w:tcPr>
          <w:p w14:paraId="4250E25F" w14:textId="67BCEAF1" w:rsidR="000E1041" w:rsidRPr="00AC4D03" w:rsidRDefault="000E1041" w:rsidP="000B6507">
            <w:pPr>
              <w:rPr>
                <w:lang w:val="bg-BG"/>
              </w:rPr>
            </w:pPr>
            <w:r>
              <w:rPr>
                <w:lang w:val="bg-BG"/>
              </w:rPr>
              <w:t>Символен низ</w:t>
            </w:r>
          </w:p>
        </w:tc>
        <w:tc>
          <w:tcPr>
            <w:tcW w:w="1534" w:type="dxa"/>
          </w:tcPr>
          <w:p w14:paraId="34092E41" w14:textId="77777777" w:rsidR="000E1041" w:rsidRPr="00AC4D03" w:rsidRDefault="000E1041" w:rsidP="000B6507">
            <w:pPr>
              <w:rPr>
                <w:lang w:val="bg-BG"/>
              </w:rPr>
            </w:pPr>
            <w:r>
              <w:rPr>
                <w:lang w:val="bg-BG"/>
              </w:rPr>
              <w:t>Точно един</w:t>
            </w:r>
          </w:p>
        </w:tc>
      </w:tr>
      <w:tr w:rsidR="000E1041" w14:paraId="187EDCB6" w14:textId="77777777" w:rsidTr="000E1041">
        <w:tc>
          <w:tcPr>
            <w:tcW w:w="2327" w:type="dxa"/>
          </w:tcPr>
          <w:p w14:paraId="3F30609A" w14:textId="794E4C3E" w:rsidR="000E1041" w:rsidRDefault="000E1041" w:rsidP="000E1041">
            <w:proofErr w:type="spellStart"/>
            <w:r>
              <w:lastRenderedPageBreak/>
              <w:t>FMInstanceName</w:t>
            </w:r>
            <w:proofErr w:type="spellEnd"/>
          </w:p>
        </w:tc>
        <w:tc>
          <w:tcPr>
            <w:tcW w:w="2881" w:type="dxa"/>
          </w:tcPr>
          <w:p w14:paraId="3DF6B7AE" w14:textId="75B62DCA" w:rsidR="000E1041" w:rsidRPr="00AC4D03" w:rsidRDefault="000E1041" w:rsidP="000B6507">
            <w:r>
              <w:rPr>
                <w:lang w:val="bg-BG"/>
              </w:rPr>
              <w:t>Име на конкретен ФМ поставен в конфигурация</w:t>
            </w:r>
          </w:p>
        </w:tc>
        <w:tc>
          <w:tcPr>
            <w:tcW w:w="1888" w:type="dxa"/>
          </w:tcPr>
          <w:p w14:paraId="3CF16FD8" w14:textId="62FA19D4" w:rsidR="000E1041" w:rsidRPr="00AC4D03" w:rsidRDefault="000E1041" w:rsidP="000B6507">
            <w:r>
              <w:rPr>
                <w:lang w:val="bg-BG"/>
              </w:rPr>
              <w:t>Символен низ</w:t>
            </w:r>
          </w:p>
        </w:tc>
        <w:tc>
          <w:tcPr>
            <w:tcW w:w="1534" w:type="dxa"/>
          </w:tcPr>
          <w:p w14:paraId="155C7EF3" w14:textId="31FD7D24" w:rsidR="000E1041" w:rsidRPr="00AC4D03" w:rsidRDefault="000E1041" w:rsidP="000B6507">
            <w:pPr>
              <w:rPr>
                <w:lang w:val="bg-BG"/>
              </w:rPr>
            </w:pPr>
            <w:r>
              <w:rPr>
                <w:lang w:val="bg-BG"/>
              </w:rPr>
              <w:t>Нула или повече</w:t>
            </w:r>
          </w:p>
        </w:tc>
      </w:tr>
      <w:tr w:rsidR="000E1041" w14:paraId="72BDB937" w14:textId="77777777" w:rsidTr="000E1041">
        <w:tc>
          <w:tcPr>
            <w:tcW w:w="2327" w:type="dxa"/>
          </w:tcPr>
          <w:p w14:paraId="55E600F1" w14:textId="1F45A70A" w:rsidR="000E1041" w:rsidRDefault="000E1041" w:rsidP="000E1041">
            <w:proofErr w:type="spellStart"/>
            <w:r w:rsidRPr="000E1041">
              <w:t>FMTextDescription</w:t>
            </w:r>
            <w:proofErr w:type="spellEnd"/>
          </w:p>
        </w:tc>
        <w:tc>
          <w:tcPr>
            <w:tcW w:w="2881" w:type="dxa"/>
          </w:tcPr>
          <w:p w14:paraId="73BEFAAF" w14:textId="0BE3DFA2" w:rsidR="000E1041" w:rsidRDefault="000E1041" w:rsidP="000E1041">
            <w:r>
              <w:rPr>
                <w:lang w:val="bg-BG"/>
              </w:rPr>
              <w:t>Описание на ФМ – документация от програмиста</w:t>
            </w:r>
          </w:p>
        </w:tc>
        <w:tc>
          <w:tcPr>
            <w:tcW w:w="1888" w:type="dxa"/>
          </w:tcPr>
          <w:p w14:paraId="00A40350" w14:textId="785D2C12" w:rsidR="000E1041" w:rsidRPr="00AC4D03" w:rsidRDefault="000E1041" w:rsidP="000E1041">
            <w:r w:rsidRPr="00491534">
              <w:rPr>
                <w:lang w:val="bg-BG"/>
              </w:rPr>
              <w:t>Символен низ</w:t>
            </w:r>
          </w:p>
        </w:tc>
        <w:tc>
          <w:tcPr>
            <w:tcW w:w="1534" w:type="dxa"/>
          </w:tcPr>
          <w:p w14:paraId="2F1FD1BB" w14:textId="5CEA303D" w:rsidR="000E1041" w:rsidRPr="000E1041" w:rsidRDefault="000E1041" w:rsidP="000E1041">
            <w:pPr>
              <w:rPr>
                <w:lang w:val="bg-BG"/>
              </w:rPr>
            </w:pPr>
            <w:r>
              <w:rPr>
                <w:lang w:val="bg-BG"/>
              </w:rPr>
              <w:t>Нула или повече</w:t>
            </w:r>
          </w:p>
        </w:tc>
      </w:tr>
      <w:tr w:rsidR="000E1041" w14:paraId="4A6FBF10" w14:textId="77777777" w:rsidTr="000E1041">
        <w:tc>
          <w:tcPr>
            <w:tcW w:w="2327" w:type="dxa"/>
          </w:tcPr>
          <w:p w14:paraId="737766DB" w14:textId="49410E91" w:rsidR="000E1041" w:rsidRDefault="000E1041" w:rsidP="000E1041">
            <w:proofErr w:type="spellStart"/>
            <w:r w:rsidRPr="000E1041">
              <w:t>FMUserTextDescription</w:t>
            </w:r>
            <w:proofErr w:type="spellEnd"/>
          </w:p>
        </w:tc>
        <w:tc>
          <w:tcPr>
            <w:tcW w:w="2881" w:type="dxa"/>
          </w:tcPr>
          <w:p w14:paraId="46B1C922" w14:textId="13CD4322" w:rsidR="000E1041" w:rsidRDefault="000E1041" w:rsidP="000E1041">
            <w:r>
              <w:rPr>
                <w:lang w:val="bg-BG"/>
              </w:rPr>
              <w:t>Описание на ФМ – поле за допълнителни бележки за конкретната конфигурация</w:t>
            </w:r>
          </w:p>
        </w:tc>
        <w:tc>
          <w:tcPr>
            <w:tcW w:w="1888" w:type="dxa"/>
          </w:tcPr>
          <w:p w14:paraId="2D7DF4A5" w14:textId="5F54AA27" w:rsidR="000E1041" w:rsidRPr="000E1041" w:rsidRDefault="000E1041" w:rsidP="000E1041">
            <w:r w:rsidRPr="00491534">
              <w:rPr>
                <w:lang w:val="bg-BG"/>
              </w:rPr>
              <w:t>Символен низ</w:t>
            </w:r>
          </w:p>
        </w:tc>
        <w:tc>
          <w:tcPr>
            <w:tcW w:w="1534" w:type="dxa"/>
          </w:tcPr>
          <w:p w14:paraId="541F28DE" w14:textId="4C550B10" w:rsidR="000E1041" w:rsidRDefault="000E1041" w:rsidP="000E1041">
            <w:r>
              <w:rPr>
                <w:lang w:val="bg-BG"/>
              </w:rPr>
              <w:t>Нула или повече</w:t>
            </w:r>
          </w:p>
        </w:tc>
      </w:tr>
      <w:tr w:rsidR="000E1041" w14:paraId="6DF89C0A" w14:textId="77777777" w:rsidTr="000E1041">
        <w:tc>
          <w:tcPr>
            <w:tcW w:w="2327" w:type="dxa"/>
          </w:tcPr>
          <w:p w14:paraId="3C01B0AA" w14:textId="5C45B268" w:rsidR="000E1041" w:rsidRDefault="000E1041" w:rsidP="000E1041">
            <w:proofErr w:type="spellStart"/>
            <w:r w:rsidRPr="000E1041">
              <w:t>FMVersion</w:t>
            </w:r>
            <w:proofErr w:type="spellEnd"/>
          </w:p>
        </w:tc>
        <w:tc>
          <w:tcPr>
            <w:tcW w:w="2881" w:type="dxa"/>
          </w:tcPr>
          <w:p w14:paraId="27E33A28" w14:textId="2290640B" w:rsidR="000E1041" w:rsidRDefault="000E1041" w:rsidP="000E1041">
            <w:r>
              <w:rPr>
                <w:lang w:val="bg-BG"/>
              </w:rPr>
              <w:t>Версия на ФМ.</w:t>
            </w:r>
          </w:p>
        </w:tc>
        <w:tc>
          <w:tcPr>
            <w:tcW w:w="1888" w:type="dxa"/>
          </w:tcPr>
          <w:p w14:paraId="533AE68C" w14:textId="6B613E50" w:rsidR="000E1041" w:rsidRPr="000E1041" w:rsidRDefault="000E1041" w:rsidP="000E1041">
            <w:r w:rsidRPr="00491534">
              <w:rPr>
                <w:lang w:val="bg-BG"/>
              </w:rPr>
              <w:t>Символен низ</w:t>
            </w:r>
          </w:p>
        </w:tc>
        <w:tc>
          <w:tcPr>
            <w:tcW w:w="1534" w:type="dxa"/>
          </w:tcPr>
          <w:p w14:paraId="15AB76C8" w14:textId="634DD7CD" w:rsidR="000E1041" w:rsidRDefault="000E1041" w:rsidP="000E1041">
            <w:pPr>
              <w:rPr>
                <w:lang w:val="bg-BG"/>
              </w:rPr>
            </w:pPr>
            <w:r w:rsidRPr="002A0835">
              <w:rPr>
                <w:lang w:val="bg-BG"/>
              </w:rPr>
              <w:t>Точно един</w:t>
            </w:r>
          </w:p>
        </w:tc>
      </w:tr>
      <w:tr w:rsidR="000E1041" w14:paraId="4C202BA2" w14:textId="77777777" w:rsidTr="000E1041">
        <w:tc>
          <w:tcPr>
            <w:tcW w:w="2327" w:type="dxa"/>
          </w:tcPr>
          <w:p w14:paraId="223427BB" w14:textId="497D63C3" w:rsidR="000E1041" w:rsidRPr="000E1041" w:rsidRDefault="000E1041" w:rsidP="000E1041">
            <w:proofErr w:type="spellStart"/>
            <w:r>
              <w:t>FMTemplatePath</w:t>
            </w:r>
            <w:proofErr w:type="spellEnd"/>
          </w:p>
        </w:tc>
        <w:tc>
          <w:tcPr>
            <w:tcW w:w="2881" w:type="dxa"/>
          </w:tcPr>
          <w:p w14:paraId="45E4E66F" w14:textId="185AB664" w:rsidR="000E1041" w:rsidRDefault="000E1041" w:rsidP="000E1041">
            <w:pPr>
              <w:rPr>
                <w:lang w:val="bg-BG"/>
              </w:rPr>
            </w:pPr>
            <w:r>
              <w:rPr>
                <w:lang w:val="bg-BG"/>
              </w:rPr>
              <w:t>Шаблон на ФМ</w:t>
            </w:r>
          </w:p>
        </w:tc>
        <w:tc>
          <w:tcPr>
            <w:tcW w:w="1888" w:type="dxa"/>
          </w:tcPr>
          <w:p w14:paraId="79691553" w14:textId="568BBA78" w:rsidR="000E1041" w:rsidRDefault="000E1041" w:rsidP="000E1041">
            <w:pPr>
              <w:rPr>
                <w:lang w:val="bg-BG"/>
              </w:rPr>
            </w:pPr>
            <w:r w:rsidRPr="00491534">
              <w:rPr>
                <w:lang w:val="bg-BG"/>
              </w:rPr>
              <w:t>Символен низ</w:t>
            </w:r>
            <w:r>
              <w:rPr>
                <w:lang w:val="bg-BG"/>
              </w:rPr>
              <w:t xml:space="preserve"> – път към файл.</w:t>
            </w:r>
          </w:p>
        </w:tc>
        <w:tc>
          <w:tcPr>
            <w:tcW w:w="1534" w:type="dxa"/>
          </w:tcPr>
          <w:p w14:paraId="4F640BA9" w14:textId="3C5CC584" w:rsidR="000E1041" w:rsidRDefault="000E1041" w:rsidP="000E1041">
            <w:pPr>
              <w:rPr>
                <w:lang w:val="bg-BG"/>
              </w:rPr>
            </w:pPr>
            <w:r w:rsidRPr="002A0835">
              <w:rPr>
                <w:lang w:val="bg-BG"/>
              </w:rPr>
              <w:t>Точно един</w:t>
            </w:r>
          </w:p>
        </w:tc>
      </w:tr>
    </w:tbl>
    <w:p w14:paraId="42CF6DBD" w14:textId="5EFF1411" w:rsidR="00A57341" w:rsidRDefault="000E1041" w:rsidP="000E1041">
      <w:pPr>
        <w:pStyle w:val="ListParagraph"/>
        <w:numPr>
          <w:ilvl w:val="0"/>
          <w:numId w:val="18"/>
        </w:numPr>
        <w:rPr>
          <w:lang w:val="bg-BG"/>
        </w:rPr>
      </w:pPr>
      <w:r>
        <w:rPr>
          <w:lang w:val="bg-BG"/>
        </w:rPr>
        <w:t xml:space="preserve">Съставен тип </w:t>
      </w:r>
      <w:r>
        <w:t>In</w:t>
      </w:r>
      <w:r w:rsidR="004D3980">
        <w:rPr>
          <w:lang w:val="bg-BG"/>
        </w:rPr>
        <w:t xml:space="preserve"> – наследник на типа </w:t>
      </w:r>
      <w:r w:rsidR="004D3980">
        <w:t xml:space="preserve">Port – </w:t>
      </w:r>
      <w:r w:rsidR="004D3980">
        <w:rPr>
          <w:lang w:val="bg-BG"/>
        </w:rPr>
        <w:t xml:space="preserve">съдържа всички елементи на типа </w:t>
      </w:r>
      <w:r>
        <w:t xml:space="preserve"> </w:t>
      </w:r>
      <w:r w:rsidR="004D3980">
        <w:t xml:space="preserve">Port </w:t>
      </w:r>
      <w:r w:rsidR="004D3980">
        <w:rPr>
          <w:lang w:val="bg-BG"/>
        </w:rPr>
        <w:t>както и допълнителните елементи описани в таблицата:</w:t>
      </w:r>
    </w:p>
    <w:tbl>
      <w:tblPr>
        <w:tblStyle w:val="TableGrid"/>
        <w:tblW w:w="0" w:type="auto"/>
        <w:tblInd w:w="720" w:type="dxa"/>
        <w:tblLook w:val="04A0" w:firstRow="1" w:lastRow="0" w:firstColumn="1" w:lastColumn="0" w:noHBand="0" w:noVBand="1"/>
      </w:tblPr>
      <w:tblGrid>
        <w:gridCol w:w="2327"/>
        <w:gridCol w:w="2618"/>
        <w:gridCol w:w="2151"/>
        <w:gridCol w:w="1534"/>
      </w:tblGrid>
      <w:tr w:rsidR="004D3980" w14:paraId="4BB31DBD" w14:textId="77777777" w:rsidTr="004D3980">
        <w:tc>
          <w:tcPr>
            <w:tcW w:w="2327" w:type="dxa"/>
          </w:tcPr>
          <w:p w14:paraId="615F9F80" w14:textId="77777777" w:rsidR="004D3980" w:rsidRPr="000E1041" w:rsidRDefault="004D3980" w:rsidP="000B6507">
            <w:pPr>
              <w:rPr>
                <w:b/>
                <w:lang w:val="bg-BG"/>
              </w:rPr>
            </w:pPr>
            <w:r w:rsidRPr="000E1041">
              <w:rPr>
                <w:b/>
                <w:lang w:val="bg-BG"/>
              </w:rPr>
              <w:t>Име</w:t>
            </w:r>
          </w:p>
        </w:tc>
        <w:tc>
          <w:tcPr>
            <w:tcW w:w="2618" w:type="dxa"/>
          </w:tcPr>
          <w:p w14:paraId="2C76D1C9" w14:textId="77777777" w:rsidR="004D3980" w:rsidRPr="000E1041" w:rsidRDefault="004D3980" w:rsidP="000B6507">
            <w:pPr>
              <w:rPr>
                <w:b/>
                <w:lang w:val="bg-BG"/>
              </w:rPr>
            </w:pPr>
            <w:r w:rsidRPr="000E1041">
              <w:rPr>
                <w:b/>
                <w:lang w:val="bg-BG"/>
              </w:rPr>
              <w:t>Предназначение</w:t>
            </w:r>
          </w:p>
        </w:tc>
        <w:tc>
          <w:tcPr>
            <w:tcW w:w="2151" w:type="dxa"/>
          </w:tcPr>
          <w:p w14:paraId="655ACF27" w14:textId="77777777" w:rsidR="004D3980" w:rsidRPr="000E1041" w:rsidRDefault="004D3980" w:rsidP="000B6507">
            <w:pPr>
              <w:rPr>
                <w:b/>
                <w:lang w:val="bg-BG"/>
              </w:rPr>
            </w:pPr>
            <w:r w:rsidRPr="000E1041">
              <w:rPr>
                <w:b/>
                <w:lang w:val="bg-BG"/>
              </w:rPr>
              <w:t>Тип данни</w:t>
            </w:r>
          </w:p>
        </w:tc>
        <w:tc>
          <w:tcPr>
            <w:tcW w:w="1534" w:type="dxa"/>
          </w:tcPr>
          <w:p w14:paraId="67CA01C7" w14:textId="77777777" w:rsidR="004D3980" w:rsidRPr="000E1041" w:rsidRDefault="004D3980" w:rsidP="000B6507">
            <w:pPr>
              <w:rPr>
                <w:b/>
                <w:lang w:val="bg-BG"/>
              </w:rPr>
            </w:pPr>
            <w:r w:rsidRPr="000E1041">
              <w:rPr>
                <w:b/>
                <w:lang w:val="bg-BG"/>
              </w:rPr>
              <w:t>Брой</w:t>
            </w:r>
          </w:p>
        </w:tc>
      </w:tr>
      <w:tr w:rsidR="004D3980" w14:paraId="09C640C2" w14:textId="77777777" w:rsidTr="004D3980">
        <w:tc>
          <w:tcPr>
            <w:tcW w:w="2327" w:type="dxa"/>
          </w:tcPr>
          <w:p w14:paraId="3188AB76" w14:textId="0ED36BB9" w:rsidR="004D3980" w:rsidRPr="004D3980" w:rsidRDefault="004D3980" w:rsidP="000B6507">
            <w:pPr>
              <w:rPr>
                <w:lang w:val="bg-BG"/>
              </w:rPr>
            </w:pPr>
            <w:proofErr w:type="spellStart"/>
            <w:r w:rsidRPr="004D3980">
              <w:rPr>
                <w:lang w:val="bg-BG"/>
              </w:rPr>
              <w:t>ActivationType</w:t>
            </w:r>
            <w:proofErr w:type="spellEnd"/>
          </w:p>
        </w:tc>
        <w:tc>
          <w:tcPr>
            <w:tcW w:w="2618" w:type="dxa"/>
          </w:tcPr>
          <w:p w14:paraId="63269280" w14:textId="1363D0B0" w:rsidR="004D3980" w:rsidRPr="004D3980" w:rsidRDefault="004D3980" w:rsidP="004D3980">
            <w:r>
              <w:rPr>
                <w:lang w:val="bg-BG"/>
              </w:rPr>
              <w:t>Поле за избор между следните стойности (</w:t>
            </w:r>
            <w:r>
              <w:t>“</w:t>
            </w:r>
            <w:r w:rsidRPr="004D3980">
              <w:t>Activating</w:t>
            </w:r>
            <w:r>
              <w:t>”</w:t>
            </w:r>
            <w:r>
              <w:rPr>
                <w:lang w:val="bg-BG"/>
              </w:rPr>
              <w:t xml:space="preserve">, </w:t>
            </w:r>
            <w:r>
              <w:t>“Passive”)</w:t>
            </w:r>
          </w:p>
        </w:tc>
        <w:tc>
          <w:tcPr>
            <w:tcW w:w="2151" w:type="dxa"/>
          </w:tcPr>
          <w:p w14:paraId="59CF2106" w14:textId="21A0C267" w:rsidR="004D3980" w:rsidRPr="004D3980" w:rsidRDefault="004D3980" w:rsidP="000B6507">
            <w:pPr>
              <w:rPr>
                <w:lang w:val="bg-BG"/>
              </w:rPr>
            </w:pPr>
            <w:r>
              <w:rPr>
                <w:lang w:val="bg-BG"/>
              </w:rPr>
              <w:t>Символен низ</w:t>
            </w:r>
            <w:r>
              <w:t xml:space="preserve"> – </w:t>
            </w:r>
            <w:r>
              <w:rPr>
                <w:lang w:val="bg-BG"/>
              </w:rPr>
              <w:t>избор на елемент от предварително дефиниран списък</w:t>
            </w:r>
          </w:p>
        </w:tc>
        <w:tc>
          <w:tcPr>
            <w:tcW w:w="1534" w:type="dxa"/>
          </w:tcPr>
          <w:p w14:paraId="7A32CBED" w14:textId="77777777" w:rsidR="004D3980" w:rsidRPr="00AC4D03" w:rsidRDefault="004D3980" w:rsidP="000B6507">
            <w:pPr>
              <w:rPr>
                <w:lang w:val="bg-BG"/>
              </w:rPr>
            </w:pPr>
            <w:r>
              <w:rPr>
                <w:lang w:val="bg-BG"/>
              </w:rPr>
              <w:t>Точно един</w:t>
            </w:r>
          </w:p>
        </w:tc>
      </w:tr>
      <w:tr w:rsidR="004D3980" w14:paraId="37B9A3C9" w14:textId="77777777" w:rsidTr="004D3980">
        <w:tc>
          <w:tcPr>
            <w:tcW w:w="2327" w:type="dxa"/>
          </w:tcPr>
          <w:p w14:paraId="15AEF71F" w14:textId="29B9A76F" w:rsidR="004D3980" w:rsidRDefault="004D3980" w:rsidP="004D3980">
            <w:proofErr w:type="spellStart"/>
            <w:r w:rsidRPr="004D3980">
              <w:rPr>
                <w:lang w:val="bg-BG"/>
              </w:rPr>
              <w:t>ReferenceType</w:t>
            </w:r>
            <w:proofErr w:type="spellEnd"/>
          </w:p>
        </w:tc>
        <w:tc>
          <w:tcPr>
            <w:tcW w:w="2618" w:type="dxa"/>
          </w:tcPr>
          <w:p w14:paraId="744B0CEB" w14:textId="41F736F0" w:rsidR="004D3980" w:rsidRPr="00AC4D03" w:rsidRDefault="004D3980" w:rsidP="004D3980">
            <w:r>
              <w:rPr>
                <w:lang w:val="bg-BG"/>
              </w:rPr>
              <w:t>Поле за избор между следните стойности (</w:t>
            </w:r>
            <w:r>
              <w:t>“Reference”</w:t>
            </w:r>
            <w:r>
              <w:rPr>
                <w:lang w:val="bg-BG"/>
              </w:rPr>
              <w:t xml:space="preserve">, </w:t>
            </w:r>
            <w:r>
              <w:t>“Value”)</w:t>
            </w:r>
          </w:p>
        </w:tc>
        <w:tc>
          <w:tcPr>
            <w:tcW w:w="2151" w:type="dxa"/>
          </w:tcPr>
          <w:p w14:paraId="7E3B7719" w14:textId="7703BF8F" w:rsidR="004D3980" w:rsidRPr="00AC4D03" w:rsidRDefault="004D3980" w:rsidP="004D3980">
            <w:r>
              <w:rPr>
                <w:lang w:val="bg-BG"/>
              </w:rPr>
              <w:t>Символен низ</w:t>
            </w:r>
            <w:r>
              <w:t xml:space="preserve"> – </w:t>
            </w:r>
            <w:r>
              <w:rPr>
                <w:lang w:val="bg-BG"/>
              </w:rPr>
              <w:t>избор на елемент от предварително дефиниран списък</w:t>
            </w:r>
          </w:p>
        </w:tc>
        <w:tc>
          <w:tcPr>
            <w:tcW w:w="1534" w:type="dxa"/>
          </w:tcPr>
          <w:p w14:paraId="4A54F14B" w14:textId="4921BF65" w:rsidR="004D3980" w:rsidRPr="00AC4D03" w:rsidRDefault="004D3980" w:rsidP="004D3980">
            <w:pPr>
              <w:rPr>
                <w:lang w:val="bg-BG"/>
              </w:rPr>
            </w:pPr>
            <w:r>
              <w:rPr>
                <w:lang w:val="bg-BG"/>
              </w:rPr>
              <w:t>Точно един</w:t>
            </w:r>
          </w:p>
        </w:tc>
      </w:tr>
    </w:tbl>
    <w:p w14:paraId="47B522B3" w14:textId="77777777" w:rsidR="004D3980" w:rsidRPr="004D3980" w:rsidRDefault="004D3980" w:rsidP="004D3980">
      <w:pPr>
        <w:pStyle w:val="ListParagraph"/>
        <w:ind w:left="1080"/>
      </w:pPr>
    </w:p>
    <w:p w14:paraId="575D357F" w14:textId="67B712D9" w:rsidR="004D3980" w:rsidRDefault="004D3980" w:rsidP="004D3980">
      <w:pPr>
        <w:pStyle w:val="ListParagraph"/>
        <w:numPr>
          <w:ilvl w:val="0"/>
          <w:numId w:val="18"/>
        </w:numPr>
      </w:pPr>
      <w:r>
        <w:rPr>
          <w:lang w:val="bg-BG"/>
        </w:rPr>
        <w:t xml:space="preserve">Съставен тип </w:t>
      </w:r>
      <w:r>
        <w:t>Parameter</w:t>
      </w:r>
      <w:r>
        <w:rPr>
          <w:lang w:val="bg-BG"/>
        </w:rPr>
        <w:t xml:space="preserve"> – наследник на типа </w:t>
      </w:r>
      <w:r>
        <w:t xml:space="preserve">Port – </w:t>
      </w:r>
      <w:r>
        <w:rPr>
          <w:lang w:val="bg-BG"/>
        </w:rPr>
        <w:t xml:space="preserve">съдържа всички елементи на типа </w:t>
      </w:r>
      <w:r>
        <w:t xml:space="preserve"> Port.</w:t>
      </w:r>
    </w:p>
    <w:p w14:paraId="42F42045" w14:textId="77777777" w:rsidR="004D3980" w:rsidRDefault="004D3980" w:rsidP="004D3980">
      <w:pPr>
        <w:pStyle w:val="ListParagraph"/>
        <w:numPr>
          <w:ilvl w:val="0"/>
          <w:numId w:val="18"/>
        </w:numPr>
      </w:pPr>
      <w:r>
        <w:rPr>
          <w:lang w:val="bg-BG"/>
        </w:rPr>
        <w:t xml:space="preserve">Съставен тип </w:t>
      </w:r>
      <w:r>
        <w:t>State</w:t>
      </w:r>
      <w:r>
        <w:rPr>
          <w:lang w:val="bg-BG"/>
        </w:rPr>
        <w:t xml:space="preserve"> – наследник на типа </w:t>
      </w:r>
      <w:r>
        <w:t xml:space="preserve">Port – </w:t>
      </w:r>
      <w:r>
        <w:rPr>
          <w:lang w:val="bg-BG"/>
        </w:rPr>
        <w:t xml:space="preserve">съдържа всички елементи на типа </w:t>
      </w:r>
      <w:r>
        <w:t xml:space="preserve"> Port.</w:t>
      </w:r>
    </w:p>
    <w:p w14:paraId="755AEE23" w14:textId="5E394957" w:rsidR="004D3980" w:rsidRPr="004D3980" w:rsidRDefault="004D3980" w:rsidP="004D3980">
      <w:pPr>
        <w:pStyle w:val="ListParagraph"/>
        <w:numPr>
          <w:ilvl w:val="0"/>
          <w:numId w:val="18"/>
        </w:numPr>
      </w:pPr>
      <w:r>
        <w:rPr>
          <w:lang w:val="bg-BG"/>
        </w:rPr>
        <w:t xml:space="preserve">Съставен тип </w:t>
      </w:r>
      <w:r>
        <w:t>Out</w:t>
      </w:r>
      <w:r>
        <w:rPr>
          <w:lang w:val="bg-BG"/>
        </w:rPr>
        <w:t xml:space="preserve"> – наследник на типа </w:t>
      </w:r>
      <w:r>
        <w:t xml:space="preserve">Port – </w:t>
      </w:r>
      <w:r>
        <w:rPr>
          <w:lang w:val="bg-BG"/>
        </w:rPr>
        <w:t xml:space="preserve">съдържа всички елементи на типа </w:t>
      </w:r>
      <w:r>
        <w:t xml:space="preserve"> Port</w:t>
      </w:r>
      <w:r>
        <w:rPr>
          <w:lang w:val="bg-BG"/>
        </w:rPr>
        <w:t>, както и допълнителните елементи описани в таблицата:</w:t>
      </w:r>
    </w:p>
    <w:tbl>
      <w:tblPr>
        <w:tblStyle w:val="TableGrid"/>
        <w:tblW w:w="0" w:type="auto"/>
        <w:tblInd w:w="720" w:type="dxa"/>
        <w:tblLook w:val="04A0" w:firstRow="1" w:lastRow="0" w:firstColumn="1" w:lastColumn="0" w:noHBand="0" w:noVBand="1"/>
      </w:tblPr>
      <w:tblGrid>
        <w:gridCol w:w="2327"/>
        <w:gridCol w:w="2618"/>
        <w:gridCol w:w="2151"/>
        <w:gridCol w:w="1534"/>
      </w:tblGrid>
      <w:tr w:rsidR="004D3980" w14:paraId="5C392A32" w14:textId="77777777" w:rsidTr="000B6507">
        <w:tc>
          <w:tcPr>
            <w:tcW w:w="2327" w:type="dxa"/>
          </w:tcPr>
          <w:p w14:paraId="1F5DD26B" w14:textId="77777777" w:rsidR="004D3980" w:rsidRPr="000E1041" w:rsidRDefault="004D3980" w:rsidP="000B6507">
            <w:pPr>
              <w:rPr>
                <w:b/>
                <w:lang w:val="bg-BG"/>
              </w:rPr>
            </w:pPr>
            <w:r w:rsidRPr="000E1041">
              <w:rPr>
                <w:b/>
                <w:lang w:val="bg-BG"/>
              </w:rPr>
              <w:t>Име</w:t>
            </w:r>
          </w:p>
        </w:tc>
        <w:tc>
          <w:tcPr>
            <w:tcW w:w="2618" w:type="dxa"/>
          </w:tcPr>
          <w:p w14:paraId="6D5E267D" w14:textId="77777777" w:rsidR="004D3980" w:rsidRPr="000E1041" w:rsidRDefault="004D3980" w:rsidP="000B6507">
            <w:pPr>
              <w:rPr>
                <w:b/>
                <w:lang w:val="bg-BG"/>
              </w:rPr>
            </w:pPr>
            <w:r w:rsidRPr="000E1041">
              <w:rPr>
                <w:b/>
                <w:lang w:val="bg-BG"/>
              </w:rPr>
              <w:t>Предназначение</w:t>
            </w:r>
          </w:p>
        </w:tc>
        <w:tc>
          <w:tcPr>
            <w:tcW w:w="2151" w:type="dxa"/>
          </w:tcPr>
          <w:p w14:paraId="4FF77E86" w14:textId="77777777" w:rsidR="004D3980" w:rsidRPr="000E1041" w:rsidRDefault="004D3980" w:rsidP="000B6507">
            <w:pPr>
              <w:rPr>
                <w:b/>
                <w:lang w:val="bg-BG"/>
              </w:rPr>
            </w:pPr>
            <w:r w:rsidRPr="000E1041">
              <w:rPr>
                <w:b/>
                <w:lang w:val="bg-BG"/>
              </w:rPr>
              <w:t>Тип данни</w:t>
            </w:r>
          </w:p>
        </w:tc>
        <w:tc>
          <w:tcPr>
            <w:tcW w:w="1534" w:type="dxa"/>
          </w:tcPr>
          <w:p w14:paraId="64BDB0EC" w14:textId="77777777" w:rsidR="004D3980" w:rsidRPr="000E1041" w:rsidRDefault="004D3980" w:rsidP="000B6507">
            <w:pPr>
              <w:rPr>
                <w:b/>
                <w:lang w:val="bg-BG"/>
              </w:rPr>
            </w:pPr>
            <w:r w:rsidRPr="000E1041">
              <w:rPr>
                <w:b/>
                <w:lang w:val="bg-BG"/>
              </w:rPr>
              <w:t>Брой</w:t>
            </w:r>
          </w:p>
        </w:tc>
      </w:tr>
      <w:tr w:rsidR="004D3980" w14:paraId="563AB1D2" w14:textId="77777777" w:rsidTr="000B6507">
        <w:tc>
          <w:tcPr>
            <w:tcW w:w="2327" w:type="dxa"/>
          </w:tcPr>
          <w:p w14:paraId="18149F8D" w14:textId="348DB1A4" w:rsidR="004D3980" w:rsidRPr="004D3980" w:rsidRDefault="004D3980" w:rsidP="000B6507">
            <w:proofErr w:type="spellStart"/>
            <w:r>
              <w:t>ConnectionType</w:t>
            </w:r>
            <w:proofErr w:type="spellEnd"/>
          </w:p>
        </w:tc>
        <w:tc>
          <w:tcPr>
            <w:tcW w:w="2618" w:type="dxa"/>
          </w:tcPr>
          <w:p w14:paraId="6A39A076" w14:textId="41AD2C4E" w:rsidR="004D3980" w:rsidRPr="004D3980" w:rsidRDefault="004D3980" w:rsidP="004D3980">
            <w:r>
              <w:rPr>
                <w:lang w:val="bg-BG"/>
              </w:rPr>
              <w:t>Поле за избор между следните стойности (</w:t>
            </w:r>
            <w:r>
              <w:t>“Connected”</w:t>
            </w:r>
            <w:r>
              <w:rPr>
                <w:lang w:val="bg-BG"/>
              </w:rPr>
              <w:t xml:space="preserve">, </w:t>
            </w:r>
            <w:r>
              <w:t>“Disconnected”)</w:t>
            </w:r>
          </w:p>
        </w:tc>
        <w:tc>
          <w:tcPr>
            <w:tcW w:w="2151" w:type="dxa"/>
          </w:tcPr>
          <w:p w14:paraId="3FCDD092" w14:textId="77777777" w:rsidR="004D3980" w:rsidRPr="004D3980" w:rsidRDefault="004D3980" w:rsidP="000B6507">
            <w:pPr>
              <w:rPr>
                <w:lang w:val="bg-BG"/>
              </w:rPr>
            </w:pPr>
            <w:r>
              <w:rPr>
                <w:lang w:val="bg-BG"/>
              </w:rPr>
              <w:t>Символен низ</w:t>
            </w:r>
            <w:r>
              <w:t xml:space="preserve"> – </w:t>
            </w:r>
            <w:r>
              <w:rPr>
                <w:lang w:val="bg-BG"/>
              </w:rPr>
              <w:t>избор на елемент от предварително дефиниран списък</w:t>
            </w:r>
          </w:p>
        </w:tc>
        <w:tc>
          <w:tcPr>
            <w:tcW w:w="1534" w:type="dxa"/>
          </w:tcPr>
          <w:p w14:paraId="55C734A0" w14:textId="77777777" w:rsidR="004D3980" w:rsidRPr="00AC4D03" w:rsidRDefault="004D3980" w:rsidP="000B6507">
            <w:pPr>
              <w:rPr>
                <w:lang w:val="bg-BG"/>
              </w:rPr>
            </w:pPr>
            <w:r>
              <w:rPr>
                <w:lang w:val="bg-BG"/>
              </w:rPr>
              <w:t>Точно един</w:t>
            </w:r>
          </w:p>
        </w:tc>
      </w:tr>
    </w:tbl>
    <w:p w14:paraId="106C21EA" w14:textId="77777777" w:rsidR="004D3980" w:rsidRDefault="004D3980" w:rsidP="004D3980">
      <w:pPr>
        <w:pStyle w:val="ListParagraph"/>
        <w:ind w:left="1080"/>
      </w:pPr>
    </w:p>
    <w:p w14:paraId="51FCD902" w14:textId="1B37EBA7" w:rsidR="004D3980" w:rsidRPr="004D3980" w:rsidRDefault="004D3980" w:rsidP="004D3980">
      <w:pPr>
        <w:pStyle w:val="ListParagraph"/>
        <w:numPr>
          <w:ilvl w:val="0"/>
          <w:numId w:val="18"/>
        </w:numPr>
      </w:pPr>
      <w:r>
        <w:rPr>
          <w:lang w:val="bg-BG"/>
        </w:rPr>
        <w:t xml:space="preserve">Съставен тип </w:t>
      </w:r>
      <w:r>
        <w:t xml:space="preserve">Port – </w:t>
      </w:r>
      <w:r>
        <w:rPr>
          <w:lang w:val="bg-BG"/>
        </w:rPr>
        <w:t xml:space="preserve">базов тип описващ общите елементи за всяка входно/изходна точка - </w:t>
      </w:r>
      <w:r>
        <w:t>–</w:t>
      </w:r>
      <w:r>
        <w:rPr>
          <w:lang w:val="bg-BG"/>
        </w:rPr>
        <w:t xml:space="preserve"> съставен от елементите описани в таблицата:</w:t>
      </w:r>
    </w:p>
    <w:tbl>
      <w:tblPr>
        <w:tblStyle w:val="TableGrid"/>
        <w:tblW w:w="0" w:type="auto"/>
        <w:tblInd w:w="720" w:type="dxa"/>
        <w:tblLook w:val="04A0" w:firstRow="1" w:lastRow="0" w:firstColumn="1" w:lastColumn="0" w:noHBand="0" w:noVBand="1"/>
      </w:tblPr>
      <w:tblGrid>
        <w:gridCol w:w="2327"/>
        <w:gridCol w:w="2881"/>
        <w:gridCol w:w="1888"/>
        <w:gridCol w:w="1534"/>
      </w:tblGrid>
      <w:tr w:rsidR="004D3980" w14:paraId="437A4378" w14:textId="77777777" w:rsidTr="000B6507">
        <w:tc>
          <w:tcPr>
            <w:tcW w:w="2327" w:type="dxa"/>
          </w:tcPr>
          <w:p w14:paraId="555047CB" w14:textId="77777777" w:rsidR="004D3980" w:rsidRPr="000E1041" w:rsidRDefault="004D3980" w:rsidP="000B6507">
            <w:pPr>
              <w:rPr>
                <w:b/>
                <w:lang w:val="bg-BG"/>
              </w:rPr>
            </w:pPr>
            <w:r w:rsidRPr="000E1041">
              <w:rPr>
                <w:b/>
                <w:lang w:val="bg-BG"/>
              </w:rPr>
              <w:t>Име</w:t>
            </w:r>
          </w:p>
        </w:tc>
        <w:tc>
          <w:tcPr>
            <w:tcW w:w="2881" w:type="dxa"/>
          </w:tcPr>
          <w:p w14:paraId="03DF2A11" w14:textId="77777777" w:rsidR="004D3980" w:rsidRPr="000E1041" w:rsidRDefault="004D3980" w:rsidP="000B6507">
            <w:pPr>
              <w:rPr>
                <w:b/>
                <w:lang w:val="bg-BG"/>
              </w:rPr>
            </w:pPr>
            <w:r w:rsidRPr="000E1041">
              <w:rPr>
                <w:b/>
                <w:lang w:val="bg-BG"/>
              </w:rPr>
              <w:t>Предназначение</w:t>
            </w:r>
          </w:p>
        </w:tc>
        <w:tc>
          <w:tcPr>
            <w:tcW w:w="1888" w:type="dxa"/>
          </w:tcPr>
          <w:p w14:paraId="235D7032" w14:textId="77777777" w:rsidR="004D3980" w:rsidRPr="000E1041" w:rsidRDefault="004D3980" w:rsidP="000B6507">
            <w:pPr>
              <w:rPr>
                <w:b/>
                <w:lang w:val="bg-BG"/>
              </w:rPr>
            </w:pPr>
            <w:r w:rsidRPr="000E1041">
              <w:rPr>
                <w:b/>
                <w:lang w:val="bg-BG"/>
              </w:rPr>
              <w:t>Тип данни</w:t>
            </w:r>
          </w:p>
        </w:tc>
        <w:tc>
          <w:tcPr>
            <w:tcW w:w="1534" w:type="dxa"/>
          </w:tcPr>
          <w:p w14:paraId="52A5F379" w14:textId="77777777" w:rsidR="004D3980" w:rsidRPr="000E1041" w:rsidRDefault="004D3980" w:rsidP="000B6507">
            <w:pPr>
              <w:rPr>
                <w:b/>
                <w:lang w:val="bg-BG"/>
              </w:rPr>
            </w:pPr>
            <w:r w:rsidRPr="000E1041">
              <w:rPr>
                <w:b/>
                <w:lang w:val="bg-BG"/>
              </w:rPr>
              <w:t>Брой</w:t>
            </w:r>
          </w:p>
        </w:tc>
      </w:tr>
      <w:tr w:rsidR="004D3980" w14:paraId="5CD9F605" w14:textId="77777777" w:rsidTr="000B6507">
        <w:tc>
          <w:tcPr>
            <w:tcW w:w="2327" w:type="dxa"/>
          </w:tcPr>
          <w:p w14:paraId="447B3C9E" w14:textId="77777777" w:rsidR="004D3980" w:rsidRPr="000E1041" w:rsidRDefault="004D3980" w:rsidP="000B6507">
            <w:proofErr w:type="spellStart"/>
            <w:r>
              <w:t>FMName</w:t>
            </w:r>
            <w:proofErr w:type="spellEnd"/>
          </w:p>
        </w:tc>
        <w:tc>
          <w:tcPr>
            <w:tcW w:w="2881" w:type="dxa"/>
          </w:tcPr>
          <w:p w14:paraId="46D15410" w14:textId="77777777" w:rsidR="004D3980" w:rsidRPr="00AC4D03" w:rsidRDefault="004D3980" w:rsidP="000B6507">
            <w:pPr>
              <w:rPr>
                <w:lang w:val="bg-BG"/>
              </w:rPr>
            </w:pPr>
            <w:r>
              <w:rPr>
                <w:lang w:val="bg-BG"/>
              </w:rPr>
              <w:t>Име на ФМ от библиотеката</w:t>
            </w:r>
          </w:p>
        </w:tc>
        <w:tc>
          <w:tcPr>
            <w:tcW w:w="1888" w:type="dxa"/>
          </w:tcPr>
          <w:p w14:paraId="6792BB68" w14:textId="77777777" w:rsidR="004D3980" w:rsidRPr="00AC4D03" w:rsidRDefault="004D3980" w:rsidP="000B6507">
            <w:pPr>
              <w:rPr>
                <w:lang w:val="bg-BG"/>
              </w:rPr>
            </w:pPr>
            <w:r>
              <w:rPr>
                <w:lang w:val="bg-BG"/>
              </w:rPr>
              <w:t>Символен низ</w:t>
            </w:r>
          </w:p>
        </w:tc>
        <w:tc>
          <w:tcPr>
            <w:tcW w:w="1534" w:type="dxa"/>
          </w:tcPr>
          <w:p w14:paraId="032C7D92" w14:textId="77777777" w:rsidR="004D3980" w:rsidRPr="00AC4D03" w:rsidRDefault="004D3980" w:rsidP="000B6507">
            <w:pPr>
              <w:rPr>
                <w:lang w:val="bg-BG"/>
              </w:rPr>
            </w:pPr>
            <w:r>
              <w:rPr>
                <w:lang w:val="bg-BG"/>
              </w:rPr>
              <w:t>Точно един</w:t>
            </w:r>
          </w:p>
        </w:tc>
      </w:tr>
      <w:tr w:rsidR="004D3980" w14:paraId="69A2A3D0" w14:textId="77777777" w:rsidTr="000B6507">
        <w:tc>
          <w:tcPr>
            <w:tcW w:w="2327" w:type="dxa"/>
          </w:tcPr>
          <w:p w14:paraId="30C00F90" w14:textId="77777777" w:rsidR="004D3980" w:rsidRDefault="004D3980" w:rsidP="000B6507">
            <w:proofErr w:type="spellStart"/>
            <w:r>
              <w:t>FMInstanceName</w:t>
            </w:r>
            <w:proofErr w:type="spellEnd"/>
          </w:p>
        </w:tc>
        <w:tc>
          <w:tcPr>
            <w:tcW w:w="2881" w:type="dxa"/>
          </w:tcPr>
          <w:p w14:paraId="5321C773" w14:textId="77777777" w:rsidR="004D3980" w:rsidRPr="00AC4D03" w:rsidRDefault="004D3980" w:rsidP="000B6507">
            <w:r>
              <w:rPr>
                <w:lang w:val="bg-BG"/>
              </w:rPr>
              <w:t>Име на конкретен ФМ поставен в конфигурация</w:t>
            </w:r>
          </w:p>
        </w:tc>
        <w:tc>
          <w:tcPr>
            <w:tcW w:w="1888" w:type="dxa"/>
          </w:tcPr>
          <w:p w14:paraId="51ED7333" w14:textId="77777777" w:rsidR="004D3980" w:rsidRPr="00AC4D03" w:rsidRDefault="004D3980" w:rsidP="000B6507">
            <w:r>
              <w:rPr>
                <w:lang w:val="bg-BG"/>
              </w:rPr>
              <w:t>Символен низ</w:t>
            </w:r>
          </w:p>
        </w:tc>
        <w:tc>
          <w:tcPr>
            <w:tcW w:w="1534" w:type="dxa"/>
          </w:tcPr>
          <w:p w14:paraId="1D693F00" w14:textId="77777777" w:rsidR="004D3980" w:rsidRPr="00AC4D03" w:rsidRDefault="004D3980" w:rsidP="000B6507">
            <w:pPr>
              <w:rPr>
                <w:lang w:val="bg-BG"/>
              </w:rPr>
            </w:pPr>
            <w:r>
              <w:rPr>
                <w:lang w:val="bg-BG"/>
              </w:rPr>
              <w:t>Нула или повече</w:t>
            </w:r>
          </w:p>
        </w:tc>
      </w:tr>
      <w:tr w:rsidR="004D3980" w14:paraId="27696160" w14:textId="77777777" w:rsidTr="000B6507">
        <w:tc>
          <w:tcPr>
            <w:tcW w:w="2327" w:type="dxa"/>
          </w:tcPr>
          <w:p w14:paraId="1F7340F9" w14:textId="77777777" w:rsidR="004D3980" w:rsidRDefault="004D3980" w:rsidP="000B6507">
            <w:proofErr w:type="spellStart"/>
            <w:r w:rsidRPr="000E1041">
              <w:t>FMTextDescription</w:t>
            </w:r>
            <w:proofErr w:type="spellEnd"/>
          </w:p>
        </w:tc>
        <w:tc>
          <w:tcPr>
            <w:tcW w:w="2881" w:type="dxa"/>
          </w:tcPr>
          <w:p w14:paraId="23906534" w14:textId="77777777" w:rsidR="004D3980" w:rsidRDefault="004D3980" w:rsidP="000B6507">
            <w:r>
              <w:rPr>
                <w:lang w:val="bg-BG"/>
              </w:rPr>
              <w:t>Описание на ФМ – документация от програмиста</w:t>
            </w:r>
          </w:p>
        </w:tc>
        <w:tc>
          <w:tcPr>
            <w:tcW w:w="1888" w:type="dxa"/>
          </w:tcPr>
          <w:p w14:paraId="75874013" w14:textId="77777777" w:rsidR="004D3980" w:rsidRPr="00AC4D03" w:rsidRDefault="004D3980" w:rsidP="000B6507">
            <w:r w:rsidRPr="00491534">
              <w:rPr>
                <w:lang w:val="bg-BG"/>
              </w:rPr>
              <w:t>Символен низ</w:t>
            </w:r>
          </w:p>
        </w:tc>
        <w:tc>
          <w:tcPr>
            <w:tcW w:w="1534" w:type="dxa"/>
          </w:tcPr>
          <w:p w14:paraId="60B1FDFB" w14:textId="77777777" w:rsidR="004D3980" w:rsidRPr="000E1041" w:rsidRDefault="004D3980" w:rsidP="000B6507">
            <w:pPr>
              <w:rPr>
                <w:lang w:val="bg-BG"/>
              </w:rPr>
            </w:pPr>
            <w:r>
              <w:rPr>
                <w:lang w:val="bg-BG"/>
              </w:rPr>
              <w:t>Нула или повече</w:t>
            </w:r>
          </w:p>
        </w:tc>
      </w:tr>
      <w:tr w:rsidR="004D3980" w14:paraId="1DB2F6E1" w14:textId="77777777" w:rsidTr="000B6507">
        <w:tc>
          <w:tcPr>
            <w:tcW w:w="2327" w:type="dxa"/>
          </w:tcPr>
          <w:p w14:paraId="10C95587" w14:textId="77777777" w:rsidR="004D3980" w:rsidRDefault="004D3980" w:rsidP="000B6507">
            <w:proofErr w:type="spellStart"/>
            <w:r w:rsidRPr="000E1041">
              <w:lastRenderedPageBreak/>
              <w:t>FMUserTextDescription</w:t>
            </w:r>
            <w:proofErr w:type="spellEnd"/>
          </w:p>
        </w:tc>
        <w:tc>
          <w:tcPr>
            <w:tcW w:w="2881" w:type="dxa"/>
          </w:tcPr>
          <w:p w14:paraId="16E2D19F" w14:textId="77777777" w:rsidR="004D3980" w:rsidRDefault="004D3980" w:rsidP="000B6507">
            <w:r>
              <w:rPr>
                <w:lang w:val="bg-BG"/>
              </w:rPr>
              <w:t>Описание на ФМ – поле за допълнителни бележки за конкретната конфигурация</w:t>
            </w:r>
          </w:p>
        </w:tc>
        <w:tc>
          <w:tcPr>
            <w:tcW w:w="1888" w:type="dxa"/>
          </w:tcPr>
          <w:p w14:paraId="16906F5F" w14:textId="77777777" w:rsidR="004D3980" w:rsidRPr="000E1041" w:rsidRDefault="004D3980" w:rsidP="000B6507">
            <w:r w:rsidRPr="00491534">
              <w:rPr>
                <w:lang w:val="bg-BG"/>
              </w:rPr>
              <w:t>Символен низ</w:t>
            </w:r>
          </w:p>
        </w:tc>
        <w:tc>
          <w:tcPr>
            <w:tcW w:w="1534" w:type="dxa"/>
          </w:tcPr>
          <w:p w14:paraId="3E0D423D" w14:textId="77777777" w:rsidR="004D3980" w:rsidRDefault="004D3980" w:rsidP="000B6507">
            <w:r>
              <w:rPr>
                <w:lang w:val="bg-BG"/>
              </w:rPr>
              <w:t>Нула или повече</w:t>
            </w:r>
          </w:p>
        </w:tc>
      </w:tr>
      <w:tr w:rsidR="004D3980" w14:paraId="78BA7556" w14:textId="77777777" w:rsidTr="000B6507">
        <w:tc>
          <w:tcPr>
            <w:tcW w:w="2327" w:type="dxa"/>
          </w:tcPr>
          <w:p w14:paraId="75B5CB9C" w14:textId="77777777" w:rsidR="004D3980" w:rsidRDefault="004D3980" w:rsidP="000B6507">
            <w:proofErr w:type="spellStart"/>
            <w:r w:rsidRPr="000E1041">
              <w:t>FMVersion</w:t>
            </w:r>
            <w:proofErr w:type="spellEnd"/>
          </w:p>
        </w:tc>
        <w:tc>
          <w:tcPr>
            <w:tcW w:w="2881" w:type="dxa"/>
          </w:tcPr>
          <w:p w14:paraId="5A511083" w14:textId="77777777" w:rsidR="004D3980" w:rsidRDefault="004D3980" w:rsidP="000B6507">
            <w:r>
              <w:rPr>
                <w:lang w:val="bg-BG"/>
              </w:rPr>
              <w:t>Версия на ФМ.</w:t>
            </w:r>
          </w:p>
        </w:tc>
        <w:tc>
          <w:tcPr>
            <w:tcW w:w="1888" w:type="dxa"/>
          </w:tcPr>
          <w:p w14:paraId="72F360B5" w14:textId="77777777" w:rsidR="004D3980" w:rsidRPr="000E1041" w:rsidRDefault="004D3980" w:rsidP="000B6507">
            <w:r w:rsidRPr="00491534">
              <w:rPr>
                <w:lang w:val="bg-BG"/>
              </w:rPr>
              <w:t>Символен низ</w:t>
            </w:r>
          </w:p>
        </w:tc>
        <w:tc>
          <w:tcPr>
            <w:tcW w:w="1534" w:type="dxa"/>
          </w:tcPr>
          <w:p w14:paraId="7DD1E7E7" w14:textId="77777777" w:rsidR="004D3980" w:rsidRDefault="004D3980" w:rsidP="000B6507">
            <w:pPr>
              <w:rPr>
                <w:lang w:val="bg-BG"/>
              </w:rPr>
            </w:pPr>
            <w:r w:rsidRPr="002A0835">
              <w:rPr>
                <w:lang w:val="bg-BG"/>
              </w:rPr>
              <w:t>Точно един</w:t>
            </w:r>
          </w:p>
        </w:tc>
      </w:tr>
      <w:tr w:rsidR="004D3980" w14:paraId="1149D30E" w14:textId="77777777" w:rsidTr="000B6507">
        <w:tc>
          <w:tcPr>
            <w:tcW w:w="2327" w:type="dxa"/>
          </w:tcPr>
          <w:p w14:paraId="24345E27" w14:textId="77777777" w:rsidR="004D3980" w:rsidRPr="000E1041" w:rsidRDefault="004D3980" w:rsidP="000B6507">
            <w:proofErr w:type="spellStart"/>
            <w:r>
              <w:t>FMTemplatePath</w:t>
            </w:r>
            <w:proofErr w:type="spellEnd"/>
          </w:p>
        </w:tc>
        <w:tc>
          <w:tcPr>
            <w:tcW w:w="2881" w:type="dxa"/>
          </w:tcPr>
          <w:p w14:paraId="080CC607" w14:textId="77777777" w:rsidR="004D3980" w:rsidRDefault="004D3980" w:rsidP="000B6507">
            <w:pPr>
              <w:rPr>
                <w:lang w:val="bg-BG"/>
              </w:rPr>
            </w:pPr>
            <w:r>
              <w:rPr>
                <w:lang w:val="bg-BG"/>
              </w:rPr>
              <w:t>Шаблон на ФМ</w:t>
            </w:r>
          </w:p>
        </w:tc>
        <w:tc>
          <w:tcPr>
            <w:tcW w:w="1888" w:type="dxa"/>
          </w:tcPr>
          <w:p w14:paraId="6D15B56F" w14:textId="77777777" w:rsidR="004D3980" w:rsidRDefault="004D3980" w:rsidP="000B6507">
            <w:pPr>
              <w:rPr>
                <w:lang w:val="bg-BG"/>
              </w:rPr>
            </w:pPr>
            <w:r w:rsidRPr="00491534">
              <w:rPr>
                <w:lang w:val="bg-BG"/>
              </w:rPr>
              <w:t>Символен низ</w:t>
            </w:r>
            <w:r>
              <w:rPr>
                <w:lang w:val="bg-BG"/>
              </w:rPr>
              <w:t xml:space="preserve"> – път към файл.</w:t>
            </w:r>
          </w:p>
        </w:tc>
        <w:tc>
          <w:tcPr>
            <w:tcW w:w="1534" w:type="dxa"/>
          </w:tcPr>
          <w:p w14:paraId="74DE5AAF" w14:textId="77777777" w:rsidR="004D3980" w:rsidRDefault="004D3980" w:rsidP="000B6507">
            <w:pPr>
              <w:rPr>
                <w:lang w:val="bg-BG"/>
              </w:rPr>
            </w:pPr>
            <w:r w:rsidRPr="002A0835">
              <w:rPr>
                <w:lang w:val="bg-BG"/>
              </w:rPr>
              <w:t>Точно един</w:t>
            </w:r>
          </w:p>
        </w:tc>
      </w:tr>
    </w:tbl>
    <w:p w14:paraId="647771A9" w14:textId="77777777" w:rsidR="004D3980" w:rsidRPr="004D3980" w:rsidRDefault="004D3980" w:rsidP="004D3980">
      <w:pPr>
        <w:pStyle w:val="ListParagraph"/>
        <w:ind w:left="1080"/>
      </w:pPr>
    </w:p>
    <w:p w14:paraId="0D6E575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xml</w:t>
      </w:r>
      <w:proofErr w:type="spellEnd"/>
      <w:r w:rsidRPr="00E45A73">
        <w:rPr>
          <w:rFonts w:cstheme="minorHAnsi"/>
          <w:sz w:val="16"/>
          <w:szCs w:val="16"/>
          <w:lang w:val="bg-BG"/>
        </w:rPr>
        <w:t xml:space="preserve"> </w:t>
      </w:r>
      <w:proofErr w:type="spellStart"/>
      <w:r w:rsidRPr="00E45A73">
        <w:rPr>
          <w:rFonts w:cstheme="minorHAnsi"/>
          <w:sz w:val="16"/>
          <w:szCs w:val="16"/>
          <w:lang w:val="bg-BG"/>
        </w:rPr>
        <w:t>version</w:t>
      </w:r>
      <w:proofErr w:type="spellEnd"/>
      <w:r w:rsidRPr="00E45A73">
        <w:rPr>
          <w:rFonts w:cstheme="minorHAnsi"/>
          <w:sz w:val="16"/>
          <w:szCs w:val="16"/>
          <w:lang w:val="bg-BG"/>
        </w:rPr>
        <w:t>="1.0"?&gt;</w:t>
      </w:r>
    </w:p>
    <w:p w14:paraId="5D18E91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xs:schema</w:t>
      </w:r>
      <w:proofErr w:type="spellEnd"/>
      <w:r w:rsidRPr="00E45A73">
        <w:rPr>
          <w:rFonts w:cstheme="minorHAnsi"/>
          <w:sz w:val="16"/>
          <w:szCs w:val="16"/>
          <w:lang w:val="bg-BG"/>
        </w:rPr>
        <w:t xml:space="preserve"> </w:t>
      </w:r>
      <w:proofErr w:type="spellStart"/>
      <w:r w:rsidRPr="00E45A73">
        <w:rPr>
          <w:rFonts w:cstheme="minorHAnsi"/>
          <w:sz w:val="16"/>
          <w:szCs w:val="16"/>
          <w:lang w:val="bg-BG"/>
        </w:rPr>
        <w:t>xmlns:xs</w:t>
      </w:r>
      <w:proofErr w:type="spellEnd"/>
      <w:r w:rsidRPr="00E45A73">
        <w:rPr>
          <w:rFonts w:cstheme="minorHAnsi"/>
          <w:sz w:val="16"/>
          <w:szCs w:val="16"/>
          <w:lang w:val="bg-BG"/>
        </w:rPr>
        <w:t>="htt</w:t>
      </w:r>
      <w:r>
        <w:rPr>
          <w:rFonts w:cstheme="minorHAnsi"/>
          <w:sz w:val="16"/>
          <w:szCs w:val="16"/>
          <w:lang w:val="bg-BG"/>
        </w:rPr>
        <w:t>p://www.w3.org/2001/XMLSchema"&gt;</w:t>
      </w:r>
    </w:p>
    <w:p w14:paraId="1FB3CED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p>
    <w:p w14:paraId="50129E4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754F5FB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p>
    <w:p w14:paraId="0117B95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returnValue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14:paraId="062EDC2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w:t>
      </w:r>
      <w:proofErr w:type="spellStart"/>
      <w:r w:rsidRPr="00E45A73">
        <w:rPr>
          <w:rFonts w:cstheme="minorHAnsi"/>
          <w:sz w:val="16"/>
          <w:szCs w:val="16"/>
          <w:lang w:val="bg-BG"/>
        </w:rPr>
        <w:t>of</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14:paraId="4EC0CD4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55905E4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14:paraId="1E7E25A3"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r>
      <w:r>
        <w:rPr>
          <w:rFonts w:cstheme="minorHAnsi"/>
          <w:sz w:val="16"/>
          <w:szCs w:val="16"/>
          <w:lang w:val="bg-BG"/>
        </w:rPr>
        <w:tab/>
      </w:r>
      <w:r>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68768F2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&gt;</w:t>
      </w:r>
    </w:p>
    <w:p w14:paraId="275E495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67318D90" w14:textId="77777777" w:rsidR="00E45A73" w:rsidRPr="004D3980" w:rsidRDefault="00E45A73" w:rsidP="00E45A73">
      <w:pPr>
        <w:spacing w:after="0"/>
        <w:ind w:firstLine="720"/>
        <w:rPr>
          <w:rFonts w:cstheme="minorHAnsi"/>
          <w:sz w:val="16"/>
          <w:szCs w:val="16"/>
        </w:rPr>
      </w:pPr>
      <w:r w:rsidRPr="004D3980">
        <w:rPr>
          <w:rFonts w:cstheme="minorHAnsi"/>
          <w:sz w:val="16"/>
          <w:szCs w:val="16"/>
        </w:rPr>
        <w:tab/>
        <w:t>&lt;/</w:t>
      </w:r>
      <w:proofErr w:type="spellStart"/>
      <w:r w:rsidRPr="004D3980">
        <w:rPr>
          <w:rFonts w:cstheme="minorHAnsi"/>
          <w:sz w:val="16"/>
          <w:szCs w:val="16"/>
        </w:rPr>
        <w:t>xs</w:t>
      </w:r>
      <w:proofErr w:type="gramStart"/>
      <w:r w:rsidRPr="004D3980">
        <w:rPr>
          <w:rFonts w:cstheme="minorHAnsi"/>
          <w:sz w:val="16"/>
          <w:szCs w:val="16"/>
        </w:rPr>
        <w:t>:complexType</w:t>
      </w:r>
      <w:proofErr w:type="spellEnd"/>
      <w:proofErr w:type="gramEnd"/>
      <w:r w:rsidRPr="004D3980">
        <w:rPr>
          <w:rFonts w:cstheme="minorHAnsi"/>
          <w:sz w:val="16"/>
          <w:szCs w:val="16"/>
        </w:rPr>
        <w:t>&gt;</w:t>
      </w:r>
    </w:p>
    <w:p w14:paraId="7310B52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14:paraId="6302DCA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14:paraId="7FD7EF1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w:t>
      </w:r>
      <w:r>
        <w:rPr>
          <w:rFonts w:cstheme="minorHAnsi"/>
          <w:sz w:val="16"/>
          <w:szCs w:val="16"/>
          <w:lang w:val="bg-BG"/>
        </w:rPr>
        <w:t>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 /&gt;</w:t>
      </w:r>
      <w:r>
        <w:rPr>
          <w:rFonts w:cstheme="minorHAnsi"/>
          <w:sz w:val="16"/>
          <w:szCs w:val="16"/>
          <w:lang w:val="bg-BG"/>
        </w:rPr>
        <w:tab/>
      </w:r>
      <w:r>
        <w:rPr>
          <w:rFonts w:cstheme="minorHAnsi"/>
          <w:sz w:val="16"/>
          <w:szCs w:val="16"/>
          <w:lang w:val="bg-BG"/>
        </w:rPr>
        <w:tab/>
      </w:r>
    </w:p>
    <w:p w14:paraId="19FD6D2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14:paraId="2A51326F"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 xml:space="preserve">&lt;!-- </w:t>
      </w:r>
      <w:proofErr w:type="spellStart"/>
      <w:r w:rsidRPr="00E45A73">
        <w:rPr>
          <w:rFonts w:cstheme="minorHAnsi"/>
          <w:sz w:val="16"/>
          <w:szCs w:val="16"/>
          <w:lang w:val="bg-BG"/>
        </w:rPr>
        <w:t>Used</w:t>
      </w:r>
      <w:proofErr w:type="spellEnd"/>
      <w:r w:rsidRPr="00E45A73">
        <w:rPr>
          <w:rFonts w:cstheme="minorHAnsi"/>
          <w:sz w:val="16"/>
          <w:szCs w:val="16"/>
          <w:lang w:val="bg-BG"/>
        </w:rPr>
        <w:t xml:space="preserve"> </w:t>
      </w:r>
      <w:proofErr w:type="spellStart"/>
      <w:r w:rsidRPr="00E45A73">
        <w:rPr>
          <w:rFonts w:cstheme="minorHAnsi"/>
          <w:sz w:val="16"/>
          <w:szCs w:val="16"/>
          <w:lang w:val="bg-BG"/>
        </w:rPr>
        <w:t>only</w:t>
      </w:r>
      <w:proofErr w:type="spellEnd"/>
      <w:r w:rsidRPr="00E45A73">
        <w:rPr>
          <w:rFonts w:cstheme="minorHAnsi"/>
          <w:sz w:val="16"/>
          <w:szCs w:val="16"/>
          <w:lang w:val="bg-BG"/>
        </w:rPr>
        <w:t xml:space="preserve"> </w:t>
      </w:r>
      <w:proofErr w:type="spellStart"/>
      <w:r w:rsidRPr="00E45A73">
        <w:rPr>
          <w:rFonts w:cstheme="minorHAnsi"/>
          <w:sz w:val="16"/>
          <w:szCs w:val="16"/>
          <w:lang w:val="bg-BG"/>
        </w:rPr>
        <w:t>in</w:t>
      </w:r>
      <w:proofErr w:type="spellEnd"/>
      <w:r w:rsidRPr="00E45A73">
        <w:rPr>
          <w:rFonts w:cstheme="minorHAnsi"/>
          <w:sz w:val="16"/>
          <w:szCs w:val="16"/>
          <w:lang w:val="bg-BG"/>
        </w:rPr>
        <w:t xml:space="preserve"> </w:t>
      </w:r>
      <w:proofErr w:type="spellStart"/>
      <w:r w:rsidRPr="00E45A73">
        <w:rPr>
          <w:rFonts w:cstheme="minorHAnsi"/>
          <w:sz w:val="16"/>
          <w:szCs w:val="16"/>
          <w:lang w:val="bg-BG"/>
        </w:rPr>
        <w:t>case</w:t>
      </w:r>
      <w:proofErr w:type="spellEnd"/>
      <w:r w:rsidRPr="00E45A73">
        <w:rPr>
          <w:rFonts w:cstheme="minorHAnsi"/>
          <w:sz w:val="16"/>
          <w:szCs w:val="16"/>
          <w:lang w:val="bg-BG"/>
        </w:rPr>
        <w:t xml:space="preserve"> </w:t>
      </w:r>
      <w:proofErr w:type="spellStart"/>
      <w:r w:rsidRPr="00E45A73">
        <w:rPr>
          <w:rFonts w:cstheme="minorHAnsi"/>
          <w:sz w:val="16"/>
          <w:szCs w:val="16"/>
          <w:lang w:val="bg-BG"/>
        </w:rPr>
        <w:t>the</w:t>
      </w:r>
      <w:proofErr w:type="spellEnd"/>
      <w:r w:rsidRPr="00E45A73">
        <w:rPr>
          <w:rFonts w:cstheme="minorHAnsi"/>
          <w:sz w:val="16"/>
          <w:szCs w:val="16"/>
          <w:lang w:val="bg-BG"/>
        </w:rPr>
        <w:t xml:space="preserve"> </w:t>
      </w:r>
      <w:proofErr w:type="spellStart"/>
      <w:r w:rsidRPr="00E45A73">
        <w:rPr>
          <w:rFonts w:cstheme="minorHAnsi"/>
          <w:sz w:val="16"/>
          <w:szCs w:val="16"/>
          <w:lang w:val="bg-BG"/>
        </w:rPr>
        <w:t>upped</w:t>
      </w:r>
      <w:proofErr w:type="spellEnd"/>
      <w:r w:rsidRPr="00E45A73">
        <w:rPr>
          <w:rFonts w:cstheme="minorHAnsi"/>
          <w:sz w:val="16"/>
          <w:szCs w:val="16"/>
          <w:lang w:val="bg-BG"/>
        </w:rPr>
        <w:t xml:space="preserve"> </w:t>
      </w:r>
      <w:proofErr w:type="spellStart"/>
      <w:r w:rsidRPr="00E45A73">
        <w:rPr>
          <w:rFonts w:cstheme="minorHAnsi"/>
          <w:sz w:val="16"/>
          <w:szCs w:val="16"/>
          <w:lang w:val="bg-BG"/>
        </w:rPr>
        <w:t>data</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is</w:t>
      </w:r>
      <w:proofErr w:type="spellEnd"/>
      <w:r w:rsidRPr="00E45A73">
        <w:rPr>
          <w:rFonts w:cstheme="minorHAnsi"/>
          <w:sz w:val="16"/>
          <w:szCs w:val="16"/>
          <w:lang w:val="bg-BG"/>
        </w:rPr>
        <w:t xml:space="preserve"> </w:t>
      </w:r>
      <w:proofErr w:type="spellStart"/>
      <w:r w:rsidRPr="00E45A73">
        <w:rPr>
          <w:rFonts w:cstheme="minorHAnsi"/>
          <w:sz w:val="16"/>
          <w:szCs w:val="16"/>
          <w:lang w:val="bg-BG"/>
        </w:rPr>
        <w:t>of</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object</w:t>
      </w:r>
      <w:proofErr w:type="spellEnd"/>
      <w:r w:rsidRPr="00E45A73">
        <w:rPr>
          <w:rFonts w:cstheme="minorHAnsi"/>
          <w:sz w:val="16"/>
          <w:szCs w:val="16"/>
          <w:lang w:val="bg-BG"/>
        </w:rPr>
        <w:t>--&gt;</w:t>
      </w:r>
    </w:p>
    <w:p w14:paraId="080887D2"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4A4F3F4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5D3C8021"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750C684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"&gt;</w:t>
      </w:r>
    </w:p>
    <w:p w14:paraId="780A248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14:paraId="3828C8EE"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ClassName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14:paraId="0FB1239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 xml:space="preserve"> </w:t>
      </w:r>
      <w:proofErr w:type="spellStart"/>
      <w:r w:rsidRPr="00E45A73">
        <w:rPr>
          <w:rFonts w:cstheme="minorHAnsi"/>
          <w:sz w:val="16"/>
          <w:szCs w:val="16"/>
          <w:lang w:val="bg-BG"/>
        </w:rPr>
        <w:t>maxOccurs</w:t>
      </w:r>
      <w:proofErr w:type="spellEnd"/>
      <w:r w:rsidRPr="00E45A73">
        <w:rPr>
          <w:rFonts w:cstheme="minorHAnsi"/>
          <w:sz w:val="16"/>
          <w:szCs w:val="16"/>
          <w:lang w:val="bg-BG"/>
        </w:rPr>
        <w:t>="</w:t>
      </w:r>
      <w:proofErr w:type="spellStart"/>
      <w:r w:rsidRPr="00E45A73">
        <w:rPr>
          <w:rFonts w:cstheme="minorHAnsi"/>
          <w:sz w:val="16"/>
          <w:szCs w:val="16"/>
          <w:lang w:val="bg-BG"/>
        </w:rPr>
        <w:t>unbounded</w:t>
      </w:r>
      <w:proofErr w:type="spellEnd"/>
      <w:r w:rsidRPr="00E45A73">
        <w:rPr>
          <w:rFonts w:cstheme="minorHAnsi"/>
          <w:sz w:val="16"/>
          <w:szCs w:val="16"/>
          <w:lang w:val="bg-BG"/>
        </w:rPr>
        <w:t>"&gt;</w:t>
      </w:r>
    </w:p>
    <w:p w14:paraId="19AFE6A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Member</w:t>
      </w:r>
      <w:proofErr w:type="spellEnd"/>
      <w:r w:rsidRPr="00E45A73">
        <w:rPr>
          <w:rFonts w:cstheme="minorHAnsi"/>
          <w:sz w:val="16"/>
          <w:szCs w:val="16"/>
          <w:lang w:val="bg-BG"/>
        </w:rPr>
        <w:t>"/&gt;</w:t>
      </w:r>
    </w:p>
    <w:p w14:paraId="0C30330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Method</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3021E99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xs:choice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200ADDC3"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5BEA3324"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42B8D9D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"&gt;</w:t>
      </w:r>
    </w:p>
    <w:p w14:paraId="488A37A4"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7985784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base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"&gt;</w:t>
      </w:r>
    </w:p>
    <w:p w14:paraId="10650721"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char</w:t>
      </w:r>
      <w:proofErr w:type="spellEnd"/>
      <w:r w:rsidRPr="00E45A73">
        <w:rPr>
          <w:rFonts w:cstheme="minorHAnsi"/>
          <w:sz w:val="16"/>
          <w:szCs w:val="16"/>
          <w:lang w:val="bg-BG"/>
        </w:rPr>
        <w:t>"/&gt;</w:t>
      </w:r>
    </w:p>
    <w:p w14:paraId="0ECF38D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short</w:t>
      </w:r>
      <w:proofErr w:type="spellEnd"/>
      <w:r w:rsidRPr="00E45A73">
        <w:rPr>
          <w:rFonts w:cstheme="minorHAnsi"/>
          <w:sz w:val="16"/>
          <w:szCs w:val="16"/>
          <w:lang w:val="bg-BG"/>
        </w:rPr>
        <w:t>"/&gt;</w:t>
      </w:r>
    </w:p>
    <w:p w14:paraId="3EC5086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int</w:t>
      </w:r>
      <w:proofErr w:type="spellEnd"/>
      <w:r w:rsidRPr="00E45A73">
        <w:rPr>
          <w:rFonts w:cstheme="minorHAnsi"/>
          <w:sz w:val="16"/>
          <w:szCs w:val="16"/>
          <w:lang w:val="bg-BG"/>
        </w:rPr>
        <w:t>"/&gt;</w:t>
      </w:r>
    </w:p>
    <w:p w14:paraId="27E0C910"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float</w:t>
      </w:r>
      <w:proofErr w:type="spellEnd"/>
      <w:r w:rsidRPr="00E45A73">
        <w:rPr>
          <w:rFonts w:cstheme="minorHAnsi"/>
          <w:sz w:val="16"/>
          <w:szCs w:val="16"/>
          <w:lang w:val="bg-BG"/>
        </w:rPr>
        <w:t>"/&gt;</w:t>
      </w:r>
    </w:p>
    <w:p w14:paraId="758E3CA2"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double</w:t>
      </w:r>
      <w:proofErr w:type="spellEnd"/>
      <w:r w:rsidRPr="00E45A73">
        <w:rPr>
          <w:rFonts w:cstheme="minorHAnsi"/>
          <w:sz w:val="16"/>
          <w:szCs w:val="16"/>
          <w:lang w:val="bg-BG"/>
        </w:rPr>
        <w:t>"/&gt;</w:t>
      </w:r>
    </w:p>
    <w:p w14:paraId="6CB8FA2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string</w:t>
      </w:r>
      <w:proofErr w:type="spellEnd"/>
      <w:r w:rsidRPr="00E45A73">
        <w:rPr>
          <w:rFonts w:cstheme="minorHAnsi"/>
          <w:sz w:val="16"/>
          <w:szCs w:val="16"/>
          <w:lang w:val="bg-BG"/>
        </w:rPr>
        <w:t>"/&gt;</w:t>
      </w:r>
    </w:p>
    <w:p w14:paraId="0F627CC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xs:enumeration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value</w:t>
      </w:r>
      <w:proofErr w:type="spellEnd"/>
      <w:r w:rsidRPr="00E45A73">
        <w:rPr>
          <w:rFonts w:cstheme="minorHAnsi"/>
          <w:sz w:val="16"/>
          <w:szCs w:val="16"/>
          <w:lang w:val="bg-BG"/>
        </w:rPr>
        <w:t>="</w:t>
      </w:r>
      <w:proofErr w:type="spellStart"/>
      <w:r w:rsidRPr="00E45A73">
        <w:rPr>
          <w:rFonts w:cstheme="minorHAnsi"/>
          <w:sz w:val="16"/>
          <w:szCs w:val="16"/>
          <w:lang w:val="bg-BG"/>
        </w:rPr>
        <w:t>object</w:t>
      </w:r>
      <w:proofErr w:type="spellEnd"/>
      <w:r w:rsidRPr="00E45A73">
        <w:rPr>
          <w:rFonts w:cstheme="minorHAnsi"/>
          <w:sz w:val="16"/>
          <w:szCs w:val="16"/>
          <w:lang w:val="bg-BG"/>
        </w:rPr>
        <w:t>"/&gt;</w:t>
      </w:r>
    </w:p>
    <w:p w14:paraId="5059651C"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xs:restriction</w:t>
      </w:r>
      <w:proofErr w:type="spellEnd"/>
      <w:r w:rsidRPr="00E45A73">
        <w:rPr>
          <w:rFonts w:cstheme="minorHAnsi"/>
          <w:sz w:val="16"/>
          <w:szCs w:val="16"/>
          <w:lang w:val="bg-BG"/>
        </w:rPr>
        <w:t>&gt;</w:t>
      </w:r>
    </w:p>
    <w:p w14:paraId="1088D152"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xs:simpleType</w:t>
      </w:r>
      <w:proofErr w:type="spellEnd"/>
      <w:r w:rsidRPr="00E45A73">
        <w:rPr>
          <w:rFonts w:cstheme="minorHAnsi"/>
          <w:sz w:val="16"/>
          <w:szCs w:val="16"/>
          <w:lang w:val="bg-BG"/>
        </w:rPr>
        <w:t>&gt;</w:t>
      </w:r>
    </w:p>
    <w:p w14:paraId="6BD2EAB6" w14:textId="77777777" w:rsidR="00E45A73" w:rsidRPr="00E45A73" w:rsidRDefault="00E45A73" w:rsidP="00E45A73">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1583439A"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t>&lt;</w:t>
      </w:r>
      <w:proofErr w:type="spellStart"/>
      <w:r w:rsidRPr="00E45A73">
        <w:rPr>
          <w:rFonts w:cstheme="minorHAnsi"/>
          <w:sz w:val="16"/>
          <w:szCs w:val="16"/>
          <w:lang w:val="bg-BG"/>
        </w:rPr>
        <w:t>xs:complexType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w:t>
      </w:r>
      <w:proofErr w:type="spellEnd"/>
      <w:r w:rsidRPr="00E45A73">
        <w:rPr>
          <w:rFonts w:cstheme="minorHAnsi"/>
          <w:sz w:val="16"/>
          <w:szCs w:val="16"/>
          <w:lang w:val="bg-BG"/>
        </w:rPr>
        <w:t>"&gt;</w:t>
      </w:r>
      <w:r w:rsidRPr="00E45A73">
        <w:rPr>
          <w:rFonts w:cstheme="minorHAnsi"/>
          <w:sz w:val="16"/>
          <w:szCs w:val="16"/>
          <w:lang w:val="bg-BG"/>
        </w:rPr>
        <w:tab/>
      </w:r>
      <w:r w:rsidRPr="00E45A73">
        <w:rPr>
          <w:rFonts w:cstheme="minorHAnsi"/>
          <w:sz w:val="16"/>
          <w:szCs w:val="16"/>
          <w:lang w:val="bg-BG"/>
        </w:rPr>
        <w:tab/>
      </w:r>
    </w:p>
    <w:p w14:paraId="67C52B9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r w:rsidRPr="00E45A73">
        <w:rPr>
          <w:rFonts w:cstheme="minorHAnsi"/>
          <w:sz w:val="16"/>
          <w:szCs w:val="16"/>
          <w:lang w:val="bg-BG"/>
        </w:rPr>
        <w:tab/>
      </w:r>
    </w:p>
    <w:p w14:paraId="1226D026"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PortName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="1"/&gt;</w:t>
      </w:r>
    </w:p>
    <w:p w14:paraId="760BF86D"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44465765"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PortUserTextDescription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="0"/&gt;</w:t>
      </w:r>
    </w:p>
    <w:p w14:paraId="5993A9D0"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DataType</w:t>
      </w:r>
      <w:proofErr w:type="spellEnd"/>
      <w:r>
        <w:rPr>
          <w:rFonts w:cstheme="minorHAnsi"/>
          <w:sz w:val="16"/>
          <w:szCs w:val="16"/>
          <w:lang w:val="bg-BG"/>
        </w:rPr>
        <w:t xml:space="preserve">" </w:t>
      </w:r>
      <w:proofErr w:type="spellStart"/>
      <w:r>
        <w:rPr>
          <w:rFonts w:cstheme="minorHAnsi"/>
          <w:sz w:val="16"/>
          <w:szCs w:val="16"/>
          <w:lang w:val="bg-BG"/>
        </w:rPr>
        <w:t>minOccurs</w:t>
      </w:r>
      <w:proofErr w:type="spellEnd"/>
      <w:r>
        <w:rPr>
          <w:rFonts w:cstheme="minorHAnsi"/>
          <w:sz w:val="16"/>
          <w:szCs w:val="16"/>
          <w:lang w:val="bg-BG"/>
        </w:rPr>
        <w:t xml:space="preserve">="1" </w:t>
      </w:r>
      <w:proofErr w:type="spellStart"/>
      <w:r>
        <w:rPr>
          <w:rFonts w:cstheme="minorHAnsi"/>
          <w:sz w:val="16"/>
          <w:szCs w:val="16"/>
          <w:lang w:val="bg-BG"/>
        </w:rPr>
        <w:t>maxOccurs</w:t>
      </w:r>
      <w:proofErr w:type="spellEnd"/>
      <w:r>
        <w:rPr>
          <w:rFonts w:cstheme="minorHAnsi"/>
          <w:sz w:val="16"/>
          <w:szCs w:val="16"/>
          <w:lang w:val="bg-BG"/>
        </w:rPr>
        <w:t>="1"/&gt;</w:t>
      </w:r>
    </w:p>
    <w:p w14:paraId="10E66E87"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Link</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xs:string</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="1" </w:t>
      </w:r>
      <w:proofErr w:type="spellStart"/>
      <w:r w:rsidRPr="00E45A73">
        <w:rPr>
          <w:rFonts w:cstheme="minorHAnsi"/>
          <w:sz w:val="16"/>
          <w:szCs w:val="16"/>
          <w:lang w:val="bg-BG"/>
        </w:rPr>
        <w:t>maxOccurs</w:t>
      </w:r>
      <w:proofErr w:type="spellEnd"/>
      <w:r w:rsidRPr="00E45A73">
        <w:rPr>
          <w:rFonts w:cstheme="minorHAnsi"/>
          <w:sz w:val="16"/>
          <w:szCs w:val="16"/>
          <w:lang w:val="bg-BG"/>
        </w:rPr>
        <w:t>="1" /&gt;</w:t>
      </w:r>
    </w:p>
    <w:p w14:paraId="732ADBF9"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lastRenderedPageBreak/>
        <w:tab/>
      </w: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xs:element</w:t>
      </w:r>
      <w:proofErr w:type="spellEnd"/>
      <w:r w:rsidRPr="00E45A73">
        <w:rPr>
          <w:rFonts w:cstheme="minorHAnsi"/>
          <w:sz w:val="16"/>
          <w:szCs w:val="16"/>
          <w:lang w:val="bg-BG"/>
        </w:rPr>
        <w:t xml:space="preserve"> </w:t>
      </w:r>
      <w:proofErr w:type="spellStart"/>
      <w:r w:rsidRPr="00E45A73">
        <w:rPr>
          <w:rFonts w:cstheme="minorHAnsi"/>
          <w:sz w:val="16"/>
          <w:szCs w:val="16"/>
          <w:lang w:val="bg-BG"/>
        </w:rPr>
        <w:t>name</w:t>
      </w:r>
      <w:proofErr w:type="spellEnd"/>
      <w:r w:rsidRPr="00E45A73">
        <w:rPr>
          <w:rFonts w:cstheme="minorHAnsi"/>
          <w:sz w:val="16"/>
          <w:szCs w:val="16"/>
          <w:lang w:val="bg-BG"/>
        </w:rPr>
        <w:t>="</w:t>
      </w:r>
      <w:proofErr w:type="spellStart"/>
      <w:r w:rsidRPr="00E45A73">
        <w:rPr>
          <w:rFonts w:cstheme="minorHAnsi"/>
          <w:sz w:val="16"/>
          <w:szCs w:val="16"/>
          <w:lang w:val="bg-BG"/>
        </w:rPr>
        <w:t>ObjectRequirements</w:t>
      </w:r>
      <w:proofErr w:type="spellEnd"/>
      <w:r w:rsidRPr="00E45A73">
        <w:rPr>
          <w:rFonts w:cstheme="minorHAnsi"/>
          <w:sz w:val="16"/>
          <w:szCs w:val="16"/>
          <w:lang w:val="bg-BG"/>
        </w:rPr>
        <w:t xml:space="preserve">" </w:t>
      </w:r>
      <w:proofErr w:type="spellStart"/>
      <w:r w:rsidRPr="00E45A73">
        <w:rPr>
          <w:rFonts w:cstheme="minorHAnsi"/>
          <w:sz w:val="16"/>
          <w:szCs w:val="16"/>
          <w:lang w:val="bg-BG"/>
        </w:rPr>
        <w:t>type</w:t>
      </w:r>
      <w:proofErr w:type="spellEnd"/>
      <w:r w:rsidRPr="00E45A73">
        <w:rPr>
          <w:rFonts w:cstheme="minorHAnsi"/>
          <w:sz w:val="16"/>
          <w:szCs w:val="16"/>
          <w:lang w:val="bg-BG"/>
        </w:rPr>
        <w:t>="</w:t>
      </w:r>
      <w:proofErr w:type="spellStart"/>
      <w:r w:rsidRPr="00E45A73">
        <w:rPr>
          <w:rFonts w:cstheme="minorHAnsi"/>
          <w:sz w:val="16"/>
          <w:szCs w:val="16"/>
          <w:lang w:val="bg-BG"/>
        </w:rPr>
        <w:t>ClassDescription</w:t>
      </w:r>
      <w:proofErr w:type="spellEnd"/>
      <w:r w:rsidRPr="00E45A73">
        <w:rPr>
          <w:rFonts w:cstheme="minorHAnsi"/>
          <w:sz w:val="16"/>
          <w:szCs w:val="16"/>
          <w:lang w:val="bg-BG"/>
        </w:rPr>
        <w:t xml:space="preserve">" </w:t>
      </w:r>
      <w:proofErr w:type="spellStart"/>
      <w:r w:rsidRPr="00E45A73">
        <w:rPr>
          <w:rFonts w:cstheme="minorHAnsi"/>
          <w:sz w:val="16"/>
          <w:szCs w:val="16"/>
          <w:lang w:val="bg-BG"/>
        </w:rPr>
        <w:t>minOccurs</w:t>
      </w:r>
      <w:proofErr w:type="spellEnd"/>
      <w:r w:rsidRPr="00E45A73">
        <w:rPr>
          <w:rFonts w:cstheme="minorHAnsi"/>
          <w:sz w:val="16"/>
          <w:szCs w:val="16"/>
          <w:lang w:val="bg-BG"/>
        </w:rPr>
        <w:t xml:space="preserve">="0" </w:t>
      </w:r>
      <w:proofErr w:type="spellStart"/>
      <w:r w:rsidRPr="00E45A73">
        <w:rPr>
          <w:rFonts w:cstheme="minorHAnsi"/>
          <w:sz w:val="16"/>
          <w:szCs w:val="16"/>
          <w:lang w:val="bg-BG"/>
        </w:rPr>
        <w:t>maxOccurs</w:t>
      </w:r>
      <w:proofErr w:type="spellEnd"/>
      <w:r w:rsidRPr="00E45A73">
        <w:rPr>
          <w:rFonts w:cstheme="minorHAnsi"/>
          <w:sz w:val="16"/>
          <w:szCs w:val="16"/>
          <w:lang w:val="bg-BG"/>
        </w:rPr>
        <w:t>="1" /&gt;</w:t>
      </w:r>
      <w:r w:rsidRPr="00E45A73">
        <w:rPr>
          <w:rFonts w:cstheme="minorHAnsi"/>
          <w:sz w:val="16"/>
          <w:szCs w:val="16"/>
          <w:lang w:val="bg-BG"/>
        </w:rPr>
        <w:tab/>
      </w:r>
      <w:r w:rsidRPr="00E45A73">
        <w:rPr>
          <w:rFonts w:cstheme="minorHAnsi"/>
          <w:sz w:val="16"/>
          <w:szCs w:val="16"/>
          <w:lang w:val="bg-BG"/>
        </w:rPr>
        <w:tab/>
      </w:r>
      <w:r w:rsidRPr="00E45A73">
        <w:rPr>
          <w:rFonts w:cstheme="minorHAnsi"/>
          <w:sz w:val="16"/>
          <w:szCs w:val="16"/>
          <w:lang w:val="bg-BG"/>
        </w:rPr>
        <w:tab/>
      </w:r>
    </w:p>
    <w:p w14:paraId="4E45E2BB" w14:textId="77777777" w:rsidR="00E45A73" w:rsidRPr="00E45A73" w:rsidRDefault="00E45A73" w:rsidP="00E45A73">
      <w:pPr>
        <w:spacing w:after="0"/>
        <w:ind w:firstLine="720"/>
        <w:rPr>
          <w:rFonts w:cstheme="minorHAnsi"/>
          <w:sz w:val="16"/>
          <w:szCs w:val="16"/>
          <w:lang w:val="bg-BG"/>
        </w:rPr>
      </w:pPr>
      <w:r w:rsidRPr="00E45A73">
        <w:rPr>
          <w:rFonts w:cstheme="minorHAnsi"/>
          <w:sz w:val="16"/>
          <w:szCs w:val="16"/>
          <w:lang w:val="bg-BG"/>
        </w:rPr>
        <w:tab/>
      </w:r>
      <w:r w:rsidRPr="00E45A73">
        <w:rPr>
          <w:rFonts w:cstheme="minorHAnsi"/>
          <w:sz w:val="16"/>
          <w:szCs w:val="16"/>
          <w:lang w:val="bg-BG"/>
        </w:rPr>
        <w:tab/>
        <w:t>&lt;/</w:t>
      </w:r>
      <w:proofErr w:type="spellStart"/>
      <w:r w:rsidRPr="00E45A73">
        <w:rPr>
          <w:rFonts w:cstheme="minorHAnsi"/>
          <w:sz w:val="16"/>
          <w:szCs w:val="16"/>
          <w:lang w:val="bg-BG"/>
        </w:rPr>
        <w:t>xs:sequence</w:t>
      </w:r>
      <w:proofErr w:type="spellEnd"/>
      <w:r w:rsidRPr="00E45A73">
        <w:rPr>
          <w:rFonts w:cstheme="minorHAnsi"/>
          <w:sz w:val="16"/>
          <w:szCs w:val="16"/>
          <w:lang w:val="bg-BG"/>
        </w:rPr>
        <w:t>&gt;</w:t>
      </w:r>
    </w:p>
    <w:p w14:paraId="5710645E" w14:textId="306457F7" w:rsidR="00E45A73" w:rsidRPr="00E45A73" w:rsidRDefault="00E45A73" w:rsidP="00250F3C">
      <w:pPr>
        <w:spacing w:after="0"/>
        <w:ind w:firstLine="720"/>
        <w:rPr>
          <w:rFonts w:cstheme="minorHAnsi"/>
          <w:sz w:val="16"/>
          <w:szCs w:val="16"/>
          <w:lang w:val="bg-BG"/>
        </w:rPr>
      </w:pPr>
      <w:r>
        <w:rPr>
          <w:rFonts w:cstheme="minorHAnsi"/>
          <w:sz w:val="16"/>
          <w:szCs w:val="16"/>
          <w:lang w:val="bg-BG"/>
        </w:rPr>
        <w:tab/>
        <w:t>&lt;/</w:t>
      </w:r>
      <w:proofErr w:type="spellStart"/>
      <w:r>
        <w:rPr>
          <w:rFonts w:cstheme="minorHAnsi"/>
          <w:sz w:val="16"/>
          <w:szCs w:val="16"/>
          <w:lang w:val="bg-BG"/>
        </w:rPr>
        <w:t>xs:complexType</w:t>
      </w:r>
      <w:proofErr w:type="spellEnd"/>
      <w:r>
        <w:rPr>
          <w:rFonts w:cstheme="minorHAnsi"/>
          <w:sz w:val="16"/>
          <w:szCs w:val="16"/>
          <w:lang w:val="bg-BG"/>
        </w:rPr>
        <w:t>&gt;</w:t>
      </w:r>
    </w:p>
    <w:p w14:paraId="2AE75EAA" w14:textId="77777777" w:rsidR="00E45A73" w:rsidRDefault="00E45A73" w:rsidP="00E45A73">
      <w:pPr>
        <w:spacing w:after="0"/>
        <w:ind w:firstLine="720"/>
        <w:rPr>
          <w:rFonts w:cstheme="minorHAnsi"/>
          <w:sz w:val="16"/>
          <w:szCs w:val="16"/>
          <w:lang w:val="bg-BG"/>
        </w:rPr>
      </w:pPr>
      <w:r w:rsidRPr="00E45A73">
        <w:rPr>
          <w:rFonts w:cstheme="minorHAnsi"/>
          <w:sz w:val="16"/>
          <w:szCs w:val="16"/>
          <w:lang w:val="bg-BG"/>
        </w:rPr>
        <w:t>&lt;/</w:t>
      </w:r>
      <w:proofErr w:type="spellStart"/>
      <w:r w:rsidRPr="00E45A73">
        <w:rPr>
          <w:rFonts w:cstheme="minorHAnsi"/>
          <w:sz w:val="16"/>
          <w:szCs w:val="16"/>
          <w:lang w:val="bg-BG"/>
        </w:rPr>
        <w:t>xs:schema</w:t>
      </w:r>
      <w:proofErr w:type="spellEnd"/>
      <w:r w:rsidRPr="00E45A73">
        <w:rPr>
          <w:rFonts w:cstheme="minorHAnsi"/>
          <w:sz w:val="16"/>
          <w:szCs w:val="16"/>
          <w:lang w:val="bg-BG"/>
        </w:rPr>
        <w:t>&gt;</w:t>
      </w:r>
    </w:p>
    <w:p w14:paraId="0927648C" w14:textId="77777777" w:rsidR="00F30AF1" w:rsidRPr="00B503A9" w:rsidRDefault="00F30AF1" w:rsidP="00E45A73">
      <w:pPr>
        <w:ind w:firstLine="720"/>
      </w:pPr>
      <w:r>
        <w:rPr>
          <w:lang w:val="bg-BG"/>
        </w:rPr>
        <w:t xml:space="preserve">Родителски елемент в схемата е елемента </w:t>
      </w:r>
      <w:proofErr w:type="spellStart"/>
      <w:r w:rsidRPr="00F30AF1">
        <w:rPr>
          <w:lang w:val="bg-BG"/>
        </w:rPr>
        <w:t>FMDescriptor</w:t>
      </w:r>
      <w:proofErr w:type="spellEnd"/>
      <w:r>
        <w:rPr>
          <w:lang w:val="bg-BG"/>
        </w:rPr>
        <w:t>, в който са включени базовото му описание (</w:t>
      </w:r>
      <w:proofErr w:type="spellStart"/>
      <w:r>
        <w:t>FMData</w:t>
      </w:r>
      <w:proofErr w:type="spellEnd"/>
      <w:r w:rsidRPr="00B503A9">
        <w:t xml:space="preserve">), </w:t>
      </w:r>
      <w:r>
        <w:rPr>
          <w:lang w:val="bg-BG"/>
        </w:rPr>
        <w:t>както и описание на всички налични входове (</w:t>
      </w:r>
      <w:r>
        <w:t>In</w:t>
      </w:r>
      <w:r w:rsidRPr="00B503A9">
        <w:t xml:space="preserve">), </w:t>
      </w:r>
      <w:r>
        <w:rPr>
          <w:lang w:val="bg-BG"/>
        </w:rPr>
        <w:t xml:space="preserve">параметри </w:t>
      </w:r>
      <w:r w:rsidRPr="00B503A9">
        <w:t>(</w:t>
      </w:r>
      <w:r>
        <w:t>Parameter</w:t>
      </w:r>
      <w:r w:rsidRPr="00B503A9">
        <w:t xml:space="preserve">), </w:t>
      </w:r>
      <w:r>
        <w:rPr>
          <w:lang w:val="bg-BG"/>
        </w:rPr>
        <w:t>вътрешни състояния (State)</w:t>
      </w:r>
      <w:r w:rsidR="00E45A73" w:rsidRPr="00B503A9">
        <w:t>.</w:t>
      </w:r>
    </w:p>
    <w:p w14:paraId="4748F898" w14:textId="7AD33033" w:rsidR="00F30AF1" w:rsidRDefault="00F30AF1" w:rsidP="00C02529">
      <w:pPr>
        <w:ind w:firstLine="720"/>
        <w:rPr>
          <w:lang w:val="bg-BG"/>
        </w:rPr>
      </w:pPr>
      <w:r>
        <w:rPr>
          <w:lang w:val="bg-BG"/>
        </w:rPr>
        <w:t>За да се осигури възможност за сериализация, както и за да се осигури връзката с потребителския интерфейс са дефинирани следните класове</w:t>
      </w:r>
      <w:r w:rsidRPr="0048293B">
        <w:rPr>
          <w:highlight w:val="magenta"/>
          <w:lang w:val="bg-BG"/>
        </w:rPr>
        <w:t>:</w:t>
      </w:r>
      <w:r w:rsidR="000832C7" w:rsidRPr="000832C7">
        <w:rPr>
          <w:highlight w:val="magenta"/>
          <w:lang w:val="bg-BG"/>
        </w:rPr>
        <w:t xml:space="preserve"> (таблици, схеми на наследяване, и т.н.)</w:t>
      </w:r>
    </w:p>
    <w:p w14:paraId="5575BFB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Serializable</w:t>
      </w:r>
      <w:proofErr w:type="spellEnd"/>
      <w:r w:rsidRPr="00012B1E">
        <w:rPr>
          <w:rFonts w:cstheme="minorHAnsi"/>
          <w:sz w:val="16"/>
          <w:szCs w:val="16"/>
          <w:lang w:val="bg-BG"/>
        </w:rPr>
        <w:t>]</w:t>
      </w:r>
    </w:p>
    <w:p w14:paraId="21491A9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roofErr w:type="spellStart"/>
      <w:r w:rsidRPr="00012B1E">
        <w:rPr>
          <w:rFonts w:cstheme="minorHAnsi"/>
          <w:sz w:val="16"/>
          <w:szCs w:val="16"/>
          <w:lang w:val="bg-BG"/>
        </w:rPr>
        <w:t>XmlRoot</w:t>
      </w:r>
      <w:proofErr w:type="spellEnd"/>
      <w:r w:rsidRPr="00012B1E">
        <w:rPr>
          <w:rFonts w:cstheme="minorHAnsi"/>
          <w:sz w:val="16"/>
          <w:szCs w:val="16"/>
          <w:lang w:val="bg-BG"/>
        </w:rPr>
        <w:t>("</w:t>
      </w:r>
      <w:proofErr w:type="spellStart"/>
      <w:r w:rsidRPr="00012B1E">
        <w:rPr>
          <w:rFonts w:cstheme="minorHAnsi"/>
          <w:sz w:val="16"/>
          <w:szCs w:val="16"/>
          <w:lang w:val="bg-BG"/>
        </w:rPr>
        <w:t>FMDescriptor</w:t>
      </w:r>
      <w:proofErr w:type="spellEnd"/>
      <w:r w:rsidRPr="00012B1E">
        <w:rPr>
          <w:rFonts w:cstheme="minorHAnsi"/>
          <w:sz w:val="16"/>
          <w:szCs w:val="16"/>
          <w:lang w:val="bg-BG"/>
        </w:rPr>
        <w:t>")]</w:t>
      </w:r>
    </w:p>
    <w:p w14:paraId="0C8EBCEC"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FMDescriptor</w:t>
      </w:r>
      <w:proofErr w:type="spellEnd"/>
    </w:p>
    <w:p w14:paraId="5AF272F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22304CC9"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XmlElement</w:t>
      </w:r>
      <w:proofErr w:type="spellEnd"/>
      <w:r w:rsidRPr="00012B1E">
        <w:rPr>
          <w:rFonts w:cstheme="minorHAnsi"/>
          <w:sz w:val="16"/>
          <w:szCs w:val="16"/>
          <w:lang w:val="bg-BG"/>
        </w:rPr>
        <w:t>("</w:t>
      </w:r>
      <w:proofErr w:type="spellStart"/>
      <w:r w:rsidRPr="00012B1E">
        <w:rPr>
          <w:rFonts w:cstheme="minorHAnsi"/>
          <w:sz w:val="16"/>
          <w:szCs w:val="16"/>
          <w:lang w:val="bg-BG"/>
        </w:rPr>
        <w:t>FMData</w:t>
      </w:r>
      <w:proofErr w:type="spellEnd"/>
      <w:r w:rsidRPr="00012B1E">
        <w:rPr>
          <w:rFonts w:cstheme="minorHAnsi"/>
          <w:sz w:val="16"/>
          <w:szCs w:val="16"/>
          <w:lang w:val="bg-BG"/>
        </w:rPr>
        <w:t>")]</w:t>
      </w:r>
    </w:p>
    <w:p w14:paraId="31FE8E91"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r w:rsidRPr="00012B1E">
        <w:rPr>
          <w:rFonts w:cstheme="minorHAnsi"/>
          <w:sz w:val="16"/>
          <w:szCs w:val="16"/>
          <w:lang w:val="bg-BG"/>
        </w:rPr>
        <w:t>;</w:t>
      </w:r>
    </w:p>
    <w:p w14:paraId="0DB0187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Inputs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In</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In</w:t>
      </w:r>
      <w:proofErr w:type="spellEnd"/>
      <w:r w:rsidRPr="00012B1E">
        <w:rPr>
          <w:rFonts w:cstheme="minorHAnsi"/>
          <w:sz w:val="16"/>
          <w:szCs w:val="16"/>
          <w:lang w:val="bg-BG"/>
        </w:rPr>
        <w:t>")]</w:t>
      </w:r>
    </w:p>
    <w:p w14:paraId="37A71ACB"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In</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lstInputs</w:t>
      </w:r>
      <w:proofErr w:type="spellEnd"/>
      <w:r w:rsidRPr="00012B1E">
        <w:rPr>
          <w:rFonts w:cstheme="minorHAnsi"/>
          <w:sz w:val="16"/>
          <w:szCs w:val="16"/>
          <w:lang w:val="bg-BG"/>
        </w:rPr>
        <w:t>;</w:t>
      </w:r>
    </w:p>
    <w:p w14:paraId="20BBB2DE"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Parameters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Parameter</w:t>
      </w:r>
      <w:proofErr w:type="spellEnd"/>
      <w:r w:rsidRPr="00012B1E">
        <w:rPr>
          <w:rFonts w:cstheme="minorHAnsi"/>
          <w:sz w:val="16"/>
          <w:szCs w:val="16"/>
          <w:lang w:val="bg-BG"/>
        </w:rPr>
        <w:t>")]</w:t>
      </w:r>
    </w:p>
    <w:p w14:paraId="5BC9AF4F"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Parameter</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lstParameters</w:t>
      </w:r>
      <w:proofErr w:type="spellEnd"/>
      <w:r w:rsidRPr="00012B1E">
        <w:rPr>
          <w:rFonts w:cstheme="minorHAnsi"/>
          <w:sz w:val="16"/>
          <w:szCs w:val="16"/>
          <w:lang w:val="bg-BG"/>
        </w:rPr>
        <w:t>;</w:t>
      </w:r>
    </w:p>
    <w:p w14:paraId="63576089"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 xml:space="preserve">("States"),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 xml:space="preserve">(State),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"State")]</w:t>
      </w:r>
    </w:p>
    <w:p w14:paraId="2A1F44C2"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 xml:space="preserve">&lt;State&gt; </w:t>
      </w:r>
      <w:proofErr w:type="spellStart"/>
      <w:r w:rsidRPr="00012B1E">
        <w:rPr>
          <w:rFonts w:cstheme="minorHAnsi"/>
          <w:sz w:val="16"/>
          <w:szCs w:val="16"/>
          <w:lang w:val="bg-BG"/>
        </w:rPr>
        <w:t>lstStates</w:t>
      </w:r>
      <w:proofErr w:type="spellEnd"/>
      <w:r w:rsidRPr="00012B1E">
        <w:rPr>
          <w:rFonts w:cstheme="minorHAnsi"/>
          <w:sz w:val="16"/>
          <w:szCs w:val="16"/>
          <w:lang w:val="bg-BG"/>
        </w:rPr>
        <w:t>;</w:t>
      </w:r>
    </w:p>
    <w:p w14:paraId="0C9D89E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t>[</w:t>
      </w:r>
      <w:proofErr w:type="spellStart"/>
      <w:r w:rsidRPr="00012B1E">
        <w:rPr>
          <w:rFonts w:cstheme="minorHAnsi"/>
          <w:sz w:val="16"/>
          <w:szCs w:val="16"/>
          <w:lang w:val="bg-BG"/>
        </w:rPr>
        <w:t>XmlArray</w:t>
      </w:r>
      <w:proofErr w:type="spellEnd"/>
      <w:r w:rsidRPr="00012B1E">
        <w:rPr>
          <w:rFonts w:cstheme="minorHAnsi"/>
          <w:sz w:val="16"/>
          <w:szCs w:val="16"/>
          <w:lang w:val="bg-BG"/>
        </w:rPr>
        <w:t>("</w:t>
      </w:r>
      <w:proofErr w:type="spellStart"/>
      <w:r w:rsidRPr="00012B1E">
        <w:rPr>
          <w:rFonts w:cstheme="minorHAnsi"/>
          <w:sz w:val="16"/>
          <w:szCs w:val="16"/>
          <w:lang w:val="bg-BG"/>
        </w:rPr>
        <w:t>Outputs</w:t>
      </w:r>
      <w:proofErr w:type="spellEnd"/>
      <w:r w:rsidRPr="00012B1E">
        <w:rPr>
          <w:rFonts w:cstheme="minorHAnsi"/>
          <w:sz w:val="16"/>
          <w:szCs w:val="16"/>
          <w:lang w:val="bg-BG"/>
        </w:rPr>
        <w:t xml:space="preserve">"), </w:t>
      </w:r>
      <w:proofErr w:type="spellStart"/>
      <w:r w:rsidRPr="00012B1E">
        <w:rPr>
          <w:rFonts w:cstheme="minorHAnsi"/>
          <w:sz w:val="16"/>
          <w:szCs w:val="16"/>
          <w:lang w:val="bg-BG"/>
        </w:rPr>
        <w:t>XmlArrayItem</w:t>
      </w:r>
      <w:proofErr w:type="spellEnd"/>
      <w:r w:rsidRPr="00012B1E">
        <w:rPr>
          <w:rFonts w:cstheme="minorHAnsi"/>
          <w:sz w:val="16"/>
          <w:szCs w:val="16"/>
          <w:lang w:val="bg-BG"/>
        </w:rPr>
        <w:t>(</w:t>
      </w:r>
      <w:proofErr w:type="spellStart"/>
      <w:r w:rsidRPr="00012B1E">
        <w:rPr>
          <w:rFonts w:cstheme="minorHAnsi"/>
          <w:sz w:val="16"/>
          <w:szCs w:val="16"/>
          <w:lang w:val="bg-BG"/>
        </w:rPr>
        <w:t>typeof</w:t>
      </w:r>
      <w:proofErr w:type="spellEnd"/>
      <w:r w:rsidRPr="00012B1E">
        <w:rPr>
          <w:rFonts w:cstheme="minorHAnsi"/>
          <w:sz w:val="16"/>
          <w:szCs w:val="16"/>
          <w:lang w:val="bg-BG"/>
        </w:rPr>
        <w:t>(</w:t>
      </w:r>
      <w:proofErr w:type="spellStart"/>
      <w:r w:rsidRPr="00012B1E">
        <w:rPr>
          <w:rFonts w:cstheme="minorHAnsi"/>
          <w:sz w:val="16"/>
          <w:szCs w:val="16"/>
          <w:lang w:val="bg-BG"/>
        </w:rPr>
        <w:t>Out</w:t>
      </w:r>
      <w:proofErr w:type="spellEnd"/>
      <w:r w:rsidRPr="00012B1E">
        <w:rPr>
          <w:rFonts w:cstheme="minorHAnsi"/>
          <w:sz w:val="16"/>
          <w:szCs w:val="16"/>
          <w:lang w:val="bg-BG"/>
        </w:rPr>
        <w:t xml:space="preserve">), </w:t>
      </w:r>
      <w:proofErr w:type="spellStart"/>
      <w:r w:rsidRPr="00012B1E">
        <w:rPr>
          <w:rFonts w:cstheme="minorHAnsi"/>
          <w:sz w:val="16"/>
          <w:szCs w:val="16"/>
          <w:lang w:val="bg-BG"/>
        </w:rPr>
        <w:t>ElementName</w:t>
      </w:r>
      <w:proofErr w:type="spellEnd"/>
      <w:r w:rsidRPr="00012B1E">
        <w:rPr>
          <w:rFonts w:cstheme="minorHAnsi"/>
          <w:sz w:val="16"/>
          <w:szCs w:val="16"/>
          <w:lang w:val="bg-BG"/>
        </w:rPr>
        <w:t xml:space="preserve"> = "</w:t>
      </w:r>
      <w:proofErr w:type="spellStart"/>
      <w:r w:rsidRPr="00012B1E">
        <w:rPr>
          <w:rFonts w:cstheme="minorHAnsi"/>
          <w:sz w:val="16"/>
          <w:szCs w:val="16"/>
          <w:lang w:val="bg-BG"/>
        </w:rPr>
        <w:t>Out</w:t>
      </w:r>
      <w:proofErr w:type="spellEnd"/>
      <w:r w:rsidRPr="00012B1E">
        <w:rPr>
          <w:rFonts w:cstheme="minorHAnsi"/>
          <w:sz w:val="16"/>
          <w:szCs w:val="16"/>
          <w:lang w:val="bg-BG"/>
        </w:rPr>
        <w:t>")]</w:t>
      </w:r>
    </w:p>
    <w:p w14:paraId="12C09BC5"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List</w:t>
      </w:r>
      <w:proofErr w:type="spellEnd"/>
      <w:r w:rsidRPr="00012B1E">
        <w:rPr>
          <w:rFonts w:cstheme="minorHAnsi"/>
          <w:sz w:val="16"/>
          <w:szCs w:val="16"/>
          <w:lang w:val="bg-BG"/>
        </w:rPr>
        <w:t>&lt;</w:t>
      </w:r>
      <w:proofErr w:type="spellStart"/>
      <w:r w:rsidRPr="00012B1E">
        <w:rPr>
          <w:rFonts w:cstheme="minorHAnsi"/>
          <w:sz w:val="16"/>
          <w:szCs w:val="16"/>
          <w:lang w:val="bg-BG"/>
        </w:rPr>
        <w:t>Out</w:t>
      </w:r>
      <w:proofErr w:type="spellEnd"/>
      <w:r w:rsidRPr="00012B1E">
        <w:rPr>
          <w:rFonts w:cstheme="minorHAnsi"/>
          <w:sz w:val="16"/>
          <w:szCs w:val="16"/>
          <w:lang w:val="bg-BG"/>
        </w:rPr>
        <w:t xml:space="preserve">&gt; </w:t>
      </w:r>
      <w:proofErr w:type="spellStart"/>
      <w:r w:rsidRPr="00012B1E">
        <w:rPr>
          <w:rFonts w:cstheme="minorHAnsi"/>
          <w:sz w:val="16"/>
          <w:szCs w:val="16"/>
          <w:lang w:val="bg-BG"/>
        </w:rPr>
        <w:t>lstOutputs</w:t>
      </w:r>
      <w:proofErr w:type="spellEnd"/>
      <w:r w:rsidRPr="00012B1E">
        <w:rPr>
          <w:rFonts w:cstheme="minorHAnsi"/>
          <w:sz w:val="16"/>
          <w:szCs w:val="16"/>
          <w:lang w:val="bg-BG"/>
        </w:rPr>
        <w:t>;</w:t>
      </w:r>
    </w:p>
    <w:p w14:paraId="02248C2B"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F21F88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FMData</w:t>
      </w:r>
      <w:proofErr w:type="spellEnd"/>
    </w:p>
    <w:p w14:paraId="65493C7F"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5A2CDF8"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FMName</w:t>
      </w:r>
      <w:proofErr w:type="spellEnd"/>
      <w:r w:rsidRPr="00012B1E">
        <w:rPr>
          <w:rFonts w:cstheme="minorHAnsi"/>
          <w:sz w:val="16"/>
          <w:szCs w:val="16"/>
          <w:lang w:val="bg-BG"/>
        </w:rPr>
        <w:t>;</w:t>
      </w:r>
    </w:p>
    <w:p w14:paraId="11C48A4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FMInstanceName</w:t>
      </w:r>
      <w:proofErr w:type="spellEnd"/>
      <w:r w:rsidRPr="00012B1E">
        <w:rPr>
          <w:rFonts w:cstheme="minorHAnsi"/>
          <w:sz w:val="16"/>
          <w:szCs w:val="16"/>
          <w:lang w:val="bg-BG"/>
        </w:rPr>
        <w:t>;</w:t>
      </w:r>
    </w:p>
    <w:p w14:paraId="3BF9577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FMTextDescription</w:t>
      </w:r>
      <w:proofErr w:type="spellEnd"/>
      <w:r w:rsidRPr="00012B1E">
        <w:rPr>
          <w:rFonts w:cstheme="minorHAnsi"/>
          <w:sz w:val="16"/>
          <w:szCs w:val="16"/>
          <w:lang w:val="bg-BG"/>
        </w:rPr>
        <w:t>;</w:t>
      </w:r>
    </w:p>
    <w:p w14:paraId="679DB81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FMUserTextDescription</w:t>
      </w:r>
      <w:proofErr w:type="spellEnd"/>
      <w:r w:rsidRPr="00012B1E">
        <w:rPr>
          <w:rFonts w:cstheme="minorHAnsi"/>
          <w:sz w:val="16"/>
          <w:szCs w:val="16"/>
          <w:lang w:val="bg-BG"/>
        </w:rPr>
        <w:t>;</w:t>
      </w:r>
    </w:p>
    <w:p w14:paraId="28AB285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FMVersion</w:t>
      </w:r>
      <w:proofErr w:type="spellEnd"/>
      <w:r w:rsidRPr="00012B1E">
        <w:rPr>
          <w:rFonts w:cstheme="minorHAnsi"/>
          <w:sz w:val="16"/>
          <w:szCs w:val="16"/>
          <w:lang w:val="bg-BG"/>
        </w:rPr>
        <w:t>;</w:t>
      </w:r>
    </w:p>
    <w:p w14:paraId="4938368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0C8FA79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w:t>
      </w:r>
      <w:proofErr w:type="spellEnd"/>
    </w:p>
    <w:p w14:paraId="7E1E0713"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61026A52"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PortName</w:t>
      </w:r>
      <w:proofErr w:type="spellEnd"/>
      <w:r w:rsidRPr="00012B1E">
        <w:rPr>
          <w:rFonts w:cstheme="minorHAnsi"/>
          <w:sz w:val="16"/>
          <w:szCs w:val="16"/>
          <w:lang w:val="bg-BG"/>
        </w:rPr>
        <w:t>;</w:t>
      </w:r>
    </w:p>
    <w:p w14:paraId="34B5C6E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PortDescription</w:t>
      </w:r>
      <w:proofErr w:type="spellEnd"/>
      <w:r w:rsidRPr="00012B1E">
        <w:rPr>
          <w:rFonts w:cstheme="minorHAnsi"/>
          <w:sz w:val="16"/>
          <w:szCs w:val="16"/>
          <w:lang w:val="bg-BG"/>
        </w:rPr>
        <w:t>;</w:t>
      </w:r>
    </w:p>
    <w:p w14:paraId="3C9C29B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PortUserDescription</w:t>
      </w:r>
      <w:proofErr w:type="spellEnd"/>
      <w:r w:rsidRPr="00012B1E">
        <w:rPr>
          <w:rFonts w:cstheme="minorHAnsi"/>
          <w:sz w:val="16"/>
          <w:szCs w:val="16"/>
          <w:lang w:val="bg-BG"/>
        </w:rPr>
        <w:t>;</w:t>
      </w:r>
    </w:p>
    <w:p w14:paraId="4DFA1CBD"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DataType</w:t>
      </w:r>
      <w:proofErr w:type="spellEnd"/>
      <w:r w:rsidRPr="00012B1E">
        <w:rPr>
          <w:rFonts w:cstheme="minorHAnsi"/>
          <w:sz w:val="16"/>
          <w:szCs w:val="16"/>
          <w:lang w:val="bg-BG"/>
        </w:rPr>
        <w:t>;</w:t>
      </w:r>
    </w:p>
    <w:p w14:paraId="0F2D59C7"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Link</w:t>
      </w:r>
      <w:proofErr w:type="spellEnd"/>
      <w:r w:rsidRPr="00012B1E">
        <w:rPr>
          <w:rFonts w:cstheme="minorHAnsi"/>
          <w:sz w:val="16"/>
          <w:szCs w:val="16"/>
          <w:lang w:val="bg-BG"/>
        </w:rPr>
        <w:t>;</w:t>
      </w:r>
    </w:p>
    <w:p w14:paraId="59D9D5F9"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string</w:t>
      </w:r>
      <w:proofErr w:type="spellEnd"/>
      <w:r w:rsidRPr="00012B1E">
        <w:rPr>
          <w:rFonts w:cstheme="minorHAnsi"/>
          <w:sz w:val="16"/>
          <w:szCs w:val="16"/>
          <w:lang w:val="bg-BG"/>
        </w:rPr>
        <w:t xml:space="preserve"> </w:t>
      </w:r>
      <w:proofErr w:type="spellStart"/>
      <w:r w:rsidRPr="00012B1E">
        <w:rPr>
          <w:rFonts w:cstheme="minorHAnsi"/>
          <w:sz w:val="16"/>
          <w:szCs w:val="16"/>
          <w:lang w:val="bg-BG"/>
        </w:rPr>
        <w:t>Objectrequirements</w:t>
      </w:r>
      <w:proofErr w:type="spellEnd"/>
      <w:r w:rsidRPr="00012B1E">
        <w:rPr>
          <w:rFonts w:cstheme="minorHAnsi"/>
          <w:sz w:val="16"/>
          <w:szCs w:val="16"/>
          <w:lang w:val="bg-BG"/>
        </w:rPr>
        <w:t>;</w:t>
      </w:r>
    </w:p>
    <w:p w14:paraId="14F29185"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38C5498C"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In:Port</w:t>
      </w:r>
      <w:proofErr w:type="spellEnd"/>
    </w:p>
    <w:p w14:paraId="03A35C7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2D1F54EA"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Activating</w:t>
      </w:r>
      <w:proofErr w:type="spellEnd"/>
      <w:r w:rsidRPr="00012B1E">
        <w:rPr>
          <w:rFonts w:cstheme="minorHAnsi"/>
          <w:sz w:val="16"/>
          <w:szCs w:val="16"/>
          <w:lang w:val="bg-BG"/>
        </w:rPr>
        <w:t>;</w:t>
      </w:r>
    </w:p>
    <w:p w14:paraId="26096F60"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Rference</w:t>
      </w:r>
      <w:proofErr w:type="spellEnd"/>
      <w:r w:rsidRPr="00012B1E">
        <w:rPr>
          <w:rFonts w:cstheme="minorHAnsi"/>
          <w:sz w:val="16"/>
          <w:szCs w:val="16"/>
          <w:lang w:val="bg-BG"/>
        </w:rPr>
        <w:t>;</w:t>
      </w:r>
    </w:p>
    <w:p w14:paraId="53026B99" w14:textId="77777777" w:rsidR="00012B1E" w:rsidRPr="00012B1E" w:rsidRDefault="00012B1E" w:rsidP="00012B1E">
      <w:pPr>
        <w:spacing w:after="0"/>
        <w:ind w:firstLine="720"/>
        <w:rPr>
          <w:rFonts w:cstheme="minorHAnsi"/>
          <w:sz w:val="16"/>
          <w:szCs w:val="16"/>
        </w:rPr>
      </w:pPr>
      <w:r>
        <w:rPr>
          <w:rFonts w:cstheme="minorHAnsi"/>
          <w:sz w:val="16"/>
          <w:szCs w:val="16"/>
        </w:rPr>
        <w:t>}</w:t>
      </w:r>
    </w:p>
    <w:p w14:paraId="1EE6AF7D"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Parameter:Port</w:t>
      </w:r>
      <w:proofErr w:type="spellEnd"/>
    </w:p>
    <w:p w14:paraId="12E71F43"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7A70071"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6CC8C43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State:Port</w:t>
      </w:r>
      <w:proofErr w:type="spellEnd"/>
    </w:p>
    <w:p w14:paraId="6D1D6C84"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1CD8F6AC"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4A7BDB8E" w14:textId="77777777" w:rsidR="00012B1E" w:rsidRPr="00012B1E" w:rsidRDefault="00012B1E" w:rsidP="00012B1E">
      <w:pPr>
        <w:spacing w:after="0"/>
        <w:ind w:firstLine="720"/>
        <w:rPr>
          <w:rFonts w:cstheme="minorHAnsi"/>
          <w:sz w:val="16"/>
          <w:szCs w:val="16"/>
          <w:lang w:val="bg-BG"/>
        </w:rPr>
      </w:pP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class</w:t>
      </w:r>
      <w:proofErr w:type="spellEnd"/>
      <w:r w:rsidRPr="00012B1E">
        <w:rPr>
          <w:rFonts w:cstheme="minorHAnsi"/>
          <w:sz w:val="16"/>
          <w:szCs w:val="16"/>
          <w:lang w:val="bg-BG"/>
        </w:rPr>
        <w:t xml:space="preserve"> </w:t>
      </w:r>
      <w:proofErr w:type="spellStart"/>
      <w:r w:rsidRPr="00012B1E">
        <w:rPr>
          <w:rFonts w:cstheme="minorHAnsi"/>
          <w:sz w:val="16"/>
          <w:szCs w:val="16"/>
          <w:lang w:val="bg-BG"/>
        </w:rPr>
        <w:t>Out:Port</w:t>
      </w:r>
      <w:proofErr w:type="spellEnd"/>
    </w:p>
    <w:p w14:paraId="0CA2C3D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w:t>
      </w:r>
    </w:p>
    <w:p w14:paraId="5B3F95C6" w14:textId="77777777" w:rsidR="00012B1E" w:rsidRPr="00012B1E" w:rsidRDefault="00012B1E" w:rsidP="00012B1E">
      <w:pPr>
        <w:spacing w:after="0"/>
        <w:ind w:firstLine="720"/>
        <w:rPr>
          <w:rFonts w:cstheme="minorHAnsi"/>
          <w:sz w:val="16"/>
          <w:szCs w:val="16"/>
          <w:lang w:val="bg-BG"/>
        </w:rPr>
      </w:pPr>
      <w:r w:rsidRPr="00012B1E">
        <w:rPr>
          <w:rFonts w:cstheme="minorHAnsi"/>
          <w:sz w:val="16"/>
          <w:szCs w:val="16"/>
          <w:lang w:val="bg-BG"/>
        </w:rPr>
        <w:tab/>
      </w:r>
      <w:proofErr w:type="spellStart"/>
      <w:r w:rsidRPr="00012B1E">
        <w:rPr>
          <w:rFonts w:cstheme="minorHAnsi"/>
          <w:sz w:val="16"/>
          <w:szCs w:val="16"/>
          <w:lang w:val="bg-BG"/>
        </w:rPr>
        <w:t>public</w:t>
      </w:r>
      <w:proofErr w:type="spellEnd"/>
      <w:r w:rsidRPr="00012B1E">
        <w:rPr>
          <w:rFonts w:cstheme="minorHAnsi"/>
          <w:sz w:val="16"/>
          <w:szCs w:val="16"/>
          <w:lang w:val="bg-BG"/>
        </w:rPr>
        <w:t xml:space="preserve"> </w:t>
      </w:r>
      <w:proofErr w:type="spellStart"/>
      <w:r w:rsidRPr="00012B1E">
        <w:rPr>
          <w:rFonts w:cstheme="minorHAnsi"/>
          <w:sz w:val="16"/>
          <w:szCs w:val="16"/>
          <w:lang w:val="bg-BG"/>
        </w:rPr>
        <w:t>bool</w:t>
      </w:r>
      <w:proofErr w:type="spellEnd"/>
      <w:r w:rsidRPr="00012B1E">
        <w:rPr>
          <w:rFonts w:cstheme="minorHAnsi"/>
          <w:sz w:val="16"/>
          <w:szCs w:val="16"/>
          <w:lang w:val="bg-BG"/>
        </w:rPr>
        <w:t xml:space="preserve"> </w:t>
      </w:r>
      <w:proofErr w:type="spellStart"/>
      <w:r w:rsidRPr="00012B1E">
        <w:rPr>
          <w:rFonts w:cstheme="minorHAnsi"/>
          <w:sz w:val="16"/>
          <w:szCs w:val="16"/>
          <w:lang w:val="bg-BG"/>
        </w:rPr>
        <w:t>Connected</w:t>
      </w:r>
      <w:proofErr w:type="spellEnd"/>
      <w:r w:rsidRPr="00012B1E">
        <w:rPr>
          <w:rFonts w:cstheme="minorHAnsi"/>
          <w:sz w:val="16"/>
          <w:szCs w:val="16"/>
          <w:lang w:val="bg-BG"/>
        </w:rPr>
        <w:t>;</w:t>
      </w:r>
    </w:p>
    <w:p w14:paraId="3161AD24" w14:textId="77777777" w:rsidR="00012B1E" w:rsidRDefault="00012B1E" w:rsidP="00012B1E">
      <w:pPr>
        <w:spacing w:after="0"/>
        <w:ind w:firstLine="720"/>
        <w:rPr>
          <w:rFonts w:cstheme="minorHAnsi"/>
          <w:sz w:val="16"/>
          <w:szCs w:val="16"/>
          <w:lang w:val="bg-BG"/>
        </w:rPr>
      </w:pPr>
      <w:r w:rsidRPr="00012B1E">
        <w:rPr>
          <w:rFonts w:cstheme="minorHAnsi"/>
          <w:sz w:val="16"/>
          <w:szCs w:val="16"/>
          <w:lang w:val="bg-BG"/>
        </w:rPr>
        <w:lastRenderedPageBreak/>
        <w:t>}</w:t>
      </w:r>
      <w:r w:rsidRPr="00012B1E">
        <w:rPr>
          <w:rFonts w:cstheme="minorHAnsi"/>
          <w:sz w:val="16"/>
          <w:szCs w:val="16"/>
          <w:lang w:val="bg-BG"/>
        </w:rPr>
        <w:tab/>
      </w:r>
    </w:p>
    <w:p w14:paraId="58ADC597" w14:textId="640FCC5A" w:rsidR="00D53CEC" w:rsidRPr="00DB3105" w:rsidRDefault="005C45C4" w:rsidP="00D53CEC">
      <w:pPr>
        <w:ind w:firstLine="360"/>
        <w:rPr>
          <w:lang w:val="bg-BG"/>
        </w:rPr>
      </w:pPr>
      <w:r>
        <w:rPr>
          <w:lang w:val="bg-BG"/>
        </w:rPr>
        <w:t xml:space="preserve">Алгоритъма за сериализация </w:t>
      </w:r>
      <w:r w:rsidR="00120BA8">
        <w:rPr>
          <w:lang w:val="bg-BG"/>
        </w:rPr>
        <w:t xml:space="preserve">обхожда </w:t>
      </w:r>
      <w:r>
        <w:rPr>
          <w:lang w:val="bg-BG"/>
        </w:rPr>
        <w:t xml:space="preserve">всеки </w:t>
      </w:r>
      <w:r w:rsidR="00012B1E">
        <w:rPr>
          <w:lang w:val="bg-BG"/>
        </w:rPr>
        <w:t xml:space="preserve">един функционален модул, като събира данните за всяка от входно-изходните точки и ги съхранява в </w:t>
      </w:r>
      <w:r w:rsidR="00012B1E">
        <w:t>XML</w:t>
      </w:r>
      <w:r w:rsidR="00012B1E" w:rsidRPr="00B503A9">
        <w:t xml:space="preserve"> </w:t>
      </w:r>
      <w:r w:rsidR="00012B1E">
        <w:rPr>
          <w:lang w:val="bg-BG"/>
        </w:rPr>
        <w:t xml:space="preserve">формат съгласно гореописаната схема. Всеки така формиран </w:t>
      </w:r>
      <w:r w:rsidR="00012B1E">
        <w:t>XML</w:t>
      </w:r>
      <w:r w:rsidR="00012B1E" w:rsidRPr="00B503A9">
        <w:t xml:space="preserve"> </w:t>
      </w:r>
      <w:r w:rsidR="00012B1E">
        <w:rPr>
          <w:lang w:val="bg-BG"/>
        </w:rPr>
        <w:t xml:space="preserve">се съхранява в свободното поле </w:t>
      </w:r>
      <w:r w:rsidR="00012B1E">
        <w:t>Tag</w:t>
      </w:r>
      <w:r w:rsidR="00012B1E" w:rsidRPr="00B503A9">
        <w:t xml:space="preserve"> </w:t>
      </w:r>
      <w:r w:rsidR="00012B1E">
        <w:rPr>
          <w:lang w:val="bg-BG"/>
        </w:rPr>
        <w:t xml:space="preserve">на контролата </w:t>
      </w:r>
      <w:r w:rsidR="00012B1E">
        <w:t>Shape</w:t>
      </w:r>
      <w:r w:rsidR="00012B1E" w:rsidRPr="00B503A9">
        <w:t xml:space="preserve">. </w:t>
      </w:r>
      <w:r w:rsidR="00012B1E">
        <w:rPr>
          <w:lang w:val="bg-BG"/>
        </w:rPr>
        <w:t xml:space="preserve">Тази процедура дава възможност след това да се използва вградената в диаграмата функция за сериализация, като практически цялата необходима информация за възстановяването на диаграмата ще бъде запазена. </w:t>
      </w:r>
      <w:r w:rsidR="00801927">
        <w:rPr>
          <w:lang w:val="bg-BG"/>
        </w:rPr>
        <w:t>При запазването на диаграмата се запазват формите и разположението на всички елементи на диаграмата, както и връзките между тях. С помощта на допълнително съхранената информация при последващо зареждане диаграмата ще бъде възстановена в оригиналния си вид.</w:t>
      </w:r>
      <w:r w:rsidR="000832C7" w:rsidRPr="000832C7">
        <w:rPr>
          <w:highlight w:val="magenta"/>
          <w:lang w:val="bg-BG"/>
        </w:rPr>
        <w:t>(всички собствени статии трябва някъде да се цитират в текста или парчета от статията да се вкл., за да покажат развитие на мисълта и изследванията)</w:t>
      </w:r>
    </w:p>
    <w:p w14:paraId="0B3BFA40" w14:textId="4D1F93E0" w:rsidR="00D53CEC" w:rsidRPr="00012B1E" w:rsidRDefault="00D53CEC" w:rsidP="00B503A9">
      <w:pPr>
        <w:ind w:firstLine="720"/>
        <w:rPr>
          <w:lang w:val="bg-BG"/>
        </w:rPr>
      </w:pPr>
    </w:p>
    <w:sectPr w:rsidR="00D53CEC" w:rsidRPr="00012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49DC"/>
    <w:multiLevelType w:val="hybridMultilevel"/>
    <w:tmpl w:val="7C56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E22DD5"/>
    <w:multiLevelType w:val="hybridMultilevel"/>
    <w:tmpl w:val="18C6C6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36145528"/>
    <w:multiLevelType w:val="hybridMultilevel"/>
    <w:tmpl w:val="4FC225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AB6A45"/>
    <w:multiLevelType w:val="hybridMultilevel"/>
    <w:tmpl w:val="88D6D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57155"/>
    <w:multiLevelType w:val="hybridMultilevel"/>
    <w:tmpl w:val="5A8AEAF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4A431FE0"/>
    <w:multiLevelType w:val="hybridMultilevel"/>
    <w:tmpl w:val="5CA24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F4008"/>
    <w:multiLevelType w:val="hybridMultilevel"/>
    <w:tmpl w:val="6BD2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D586D"/>
    <w:multiLevelType w:val="hybridMultilevel"/>
    <w:tmpl w:val="D9E82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CA85B89"/>
    <w:multiLevelType w:val="hybridMultilevel"/>
    <w:tmpl w:val="565A487C"/>
    <w:lvl w:ilvl="0" w:tplc="4EBE5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6C8409B"/>
    <w:multiLevelType w:val="hybridMultilevel"/>
    <w:tmpl w:val="B9568B62"/>
    <w:lvl w:ilvl="0" w:tplc="DA9C4BDC">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 w15:restartNumberingAfterBreak="0">
    <w:nsid w:val="69C040DB"/>
    <w:multiLevelType w:val="hybridMultilevel"/>
    <w:tmpl w:val="30BAB4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6D412520"/>
    <w:multiLevelType w:val="hybridMultilevel"/>
    <w:tmpl w:val="E3FAA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D015ED"/>
    <w:multiLevelType w:val="hybridMultilevel"/>
    <w:tmpl w:val="AC723B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2B6197"/>
    <w:multiLevelType w:val="hybridMultilevel"/>
    <w:tmpl w:val="65DE6F1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74774262"/>
    <w:multiLevelType w:val="hybridMultilevel"/>
    <w:tmpl w:val="F26CC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002C56"/>
    <w:multiLevelType w:val="hybridMultilevel"/>
    <w:tmpl w:val="23E2140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6" w15:restartNumberingAfterBreak="0">
    <w:nsid w:val="7F9B4367"/>
    <w:multiLevelType w:val="hybridMultilevel"/>
    <w:tmpl w:val="E4A8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A12965"/>
    <w:multiLevelType w:val="hybridMultilevel"/>
    <w:tmpl w:val="67E8C2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
  </w:num>
  <w:num w:numId="4">
    <w:abstractNumId w:val="4"/>
  </w:num>
  <w:num w:numId="5">
    <w:abstractNumId w:val="13"/>
  </w:num>
  <w:num w:numId="6">
    <w:abstractNumId w:val="1"/>
  </w:num>
  <w:num w:numId="7">
    <w:abstractNumId w:val="7"/>
  </w:num>
  <w:num w:numId="8">
    <w:abstractNumId w:val="10"/>
  </w:num>
  <w:num w:numId="9">
    <w:abstractNumId w:val="15"/>
  </w:num>
  <w:num w:numId="10">
    <w:abstractNumId w:val="17"/>
  </w:num>
  <w:num w:numId="11">
    <w:abstractNumId w:val="2"/>
  </w:num>
  <w:num w:numId="12">
    <w:abstractNumId w:val="6"/>
  </w:num>
  <w:num w:numId="13">
    <w:abstractNumId w:val="12"/>
  </w:num>
  <w:num w:numId="14">
    <w:abstractNumId w:val="9"/>
  </w:num>
  <w:num w:numId="15">
    <w:abstractNumId w:val="0"/>
  </w:num>
  <w:num w:numId="16">
    <w:abstractNumId w:val="14"/>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26"/>
    <w:rsid w:val="00012B1E"/>
    <w:rsid w:val="000832C7"/>
    <w:rsid w:val="000E1041"/>
    <w:rsid w:val="00120BA8"/>
    <w:rsid w:val="001705E8"/>
    <w:rsid w:val="001C4039"/>
    <w:rsid w:val="00212FC5"/>
    <w:rsid w:val="00224430"/>
    <w:rsid w:val="00250F3C"/>
    <w:rsid w:val="00254035"/>
    <w:rsid w:val="002D13B1"/>
    <w:rsid w:val="0033708D"/>
    <w:rsid w:val="00341A06"/>
    <w:rsid w:val="00343A56"/>
    <w:rsid w:val="00373A17"/>
    <w:rsid w:val="0039608D"/>
    <w:rsid w:val="003B33AC"/>
    <w:rsid w:val="004751C0"/>
    <w:rsid w:val="004772AE"/>
    <w:rsid w:val="0048293B"/>
    <w:rsid w:val="0048401B"/>
    <w:rsid w:val="0049013C"/>
    <w:rsid w:val="004D3980"/>
    <w:rsid w:val="00500438"/>
    <w:rsid w:val="00542A89"/>
    <w:rsid w:val="0054787B"/>
    <w:rsid w:val="005B71A6"/>
    <w:rsid w:val="005C22AB"/>
    <w:rsid w:val="005C45C4"/>
    <w:rsid w:val="005C4B20"/>
    <w:rsid w:val="005E2B82"/>
    <w:rsid w:val="006014BF"/>
    <w:rsid w:val="00683A3C"/>
    <w:rsid w:val="00690879"/>
    <w:rsid w:val="006E5930"/>
    <w:rsid w:val="006E7FDE"/>
    <w:rsid w:val="00782DFA"/>
    <w:rsid w:val="0078394C"/>
    <w:rsid w:val="007B6393"/>
    <w:rsid w:val="007C3DDD"/>
    <w:rsid w:val="00801927"/>
    <w:rsid w:val="008116E1"/>
    <w:rsid w:val="00813C97"/>
    <w:rsid w:val="00854AF1"/>
    <w:rsid w:val="008744A2"/>
    <w:rsid w:val="00887AB2"/>
    <w:rsid w:val="008F3EE3"/>
    <w:rsid w:val="0090681C"/>
    <w:rsid w:val="00985BEF"/>
    <w:rsid w:val="00A117AD"/>
    <w:rsid w:val="00A13950"/>
    <w:rsid w:val="00A40E83"/>
    <w:rsid w:val="00A57341"/>
    <w:rsid w:val="00A87FFE"/>
    <w:rsid w:val="00AA2BA8"/>
    <w:rsid w:val="00AC4D03"/>
    <w:rsid w:val="00AD6E07"/>
    <w:rsid w:val="00AF4B07"/>
    <w:rsid w:val="00B503A9"/>
    <w:rsid w:val="00BB1853"/>
    <w:rsid w:val="00BB6F38"/>
    <w:rsid w:val="00BD77E0"/>
    <w:rsid w:val="00C02529"/>
    <w:rsid w:val="00C10EBA"/>
    <w:rsid w:val="00C27C44"/>
    <w:rsid w:val="00C31181"/>
    <w:rsid w:val="00C832F0"/>
    <w:rsid w:val="00CC0394"/>
    <w:rsid w:val="00CC430A"/>
    <w:rsid w:val="00D53CEC"/>
    <w:rsid w:val="00D814F3"/>
    <w:rsid w:val="00D847A3"/>
    <w:rsid w:val="00D869E7"/>
    <w:rsid w:val="00DA2EE9"/>
    <w:rsid w:val="00DA62B9"/>
    <w:rsid w:val="00DA7F0D"/>
    <w:rsid w:val="00DB3105"/>
    <w:rsid w:val="00DD1B26"/>
    <w:rsid w:val="00DE54F1"/>
    <w:rsid w:val="00E14AF9"/>
    <w:rsid w:val="00E32AA5"/>
    <w:rsid w:val="00E45A73"/>
    <w:rsid w:val="00E74E52"/>
    <w:rsid w:val="00E901D2"/>
    <w:rsid w:val="00E9418B"/>
    <w:rsid w:val="00F30AF1"/>
    <w:rsid w:val="00F7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960B8-B0A6-4510-A9C5-8C334CB3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438"/>
    <w:pPr>
      <w:ind w:left="720"/>
      <w:contextualSpacing/>
    </w:pPr>
  </w:style>
  <w:style w:type="character" w:styleId="Hyperlink">
    <w:name w:val="Hyperlink"/>
    <w:basedOn w:val="DefaultParagraphFont"/>
    <w:uiPriority w:val="99"/>
    <w:unhideWhenUsed/>
    <w:rsid w:val="00813C97"/>
    <w:rPr>
      <w:color w:val="0563C1" w:themeColor="hyperlink"/>
      <w:u w:val="single"/>
    </w:rPr>
  </w:style>
  <w:style w:type="paragraph" w:styleId="BalloonText">
    <w:name w:val="Balloon Text"/>
    <w:basedOn w:val="Normal"/>
    <w:link w:val="BalloonTextChar"/>
    <w:uiPriority w:val="99"/>
    <w:semiHidden/>
    <w:unhideWhenUsed/>
    <w:rsid w:val="00482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293B"/>
    <w:rPr>
      <w:rFonts w:ascii="Segoe UI" w:hAnsi="Segoe UI" w:cs="Segoe UI"/>
      <w:sz w:val="18"/>
      <w:szCs w:val="18"/>
    </w:rPr>
  </w:style>
  <w:style w:type="paragraph" w:styleId="Revision">
    <w:name w:val="Revision"/>
    <w:hidden/>
    <w:uiPriority w:val="99"/>
    <w:semiHidden/>
    <w:rsid w:val="0048293B"/>
    <w:pPr>
      <w:spacing w:after="0" w:line="240" w:lineRule="auto"/>
    </w:pPr>
  </w:style>
  <w:style w:type="table" w:styleId="TableGrid">
    <w:name w:val="Table Grid"/>
    <w:basedOn w:val="TableNormal"/>
    <w:uiPriority w:val="39"/>
    <w:rsid w:val="00A57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15733</TotalTime>
  <Pages>13</Pages>
  <Words>4667</Words>
  <Characters>26605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emo</cp:lastModifiedBy>
  <cp:revision>4</cp:revision>
  <dcterms:created xsi:type="dcterms:W3CDTF">2018-02-10T22:37:00Z</dcterms:created>
  <dcterms:modified xsi:type="dcterms:W3CDTF">2018-05-22T16:01:00Z</dcterms:modified>
</cp:coreProperties>
</file>